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38352" w14:textId="77777777" w:rsidR="00BC0843" w:rsidRPr="00773BC8" w:rsidRDefault="00283592" w:rsidP="003A41AA">
      <w:pPr>
        <w:pStyle w:val="Title"/>
        <w:spacing w:line="360" w:lineRule="auto"/>
        <w:rPr>
          <w:rFonts w:ascii="Times New Roman" w:hAnsi="Times New Roman" w:cs="Times New Roman"/>
        </w:rPr>
      </w:pPr>
      <w:r w:rsidRPr="00773BC8">
        <w:rPr>
          <w:rFonts w:ascii="Times New Roman" w:hAnsi="Times New Roman" w:cs="Times New Roman"/>
        </w:rPr>
        <w:t>Test Plan</w:t>
      </w:r>
    </w:p>
    <w:p w14:paraId="0191DE73" w14:textId="77777777" w:rsidR="00BC0843" w:rsidRPr="00773BC8" w:rsidRDefault="00BC0843" w:rsidP="003A41AA">
      <w:pPr>
        <w:pStyle w:val="BodyText"/>
        <w:spacing w:line="360" w:lineRule="auto"/>
        <w:rPr>
          <w:rFonts w:ascii="Times New Roman" w:hAnsi="Times New Roman" w:cs="Times New Roman"/>
          <w:b/>
          <w:sz w:val="48"/>
        </w:rPr>
      </w:pPr>
    </w:p>
    <w:p w14:paraId="540F8657" w14:textId="423C2C65" w:rsidR="00BC0843" w:rsidRPr="00773BC8" w:rsidRDefault="002E3154" w:rsidP="003A41AA">
      <w:pPr>
        <w:spacing w:line="360" w:lineRule="auto"/>
        <w:ind w:left="533" w:right="532"/>
        <w:jc w:val="center"/>
        <w:rPr>
          <w:rFonts w:ascii="Times New Roman" w:hAnsi="Times New Roman" w:cs="Times New Roman"/>
          <w:sz w:val="32"/>
        </w:rPr>
      </w:pPr>
      <w:r w:rsidRPr="00773BC8">
        <w:rPr>
          <w:rFonts w:ascii="Times New Roman" w:hAnsi="Times New Roman" w:cs="Times New Roman"/>
          <w:sz w:val="32"/>
        </w:rPr>
        <w:t>Egypt Tourism</w:t>
      </w:r>
    </w:p>
    <w:p w14:paraId="72A1AA05" w14:textId="77777777" w:rsidR="00BC0843" w:rsidRPr="00773BC8" w:rsidRDefault="00BC0843" w:rsidP="003A41AA">
      <w:pPr>
        <w:pStyle w:val="BodyText"/>
        <w:spacing w:before="11" w:line="360" w:lineRule="auto"/>
        <w:rPr>
          <w:rFonts w:ascii="Times New Roman" w:hAnsi="Times New Roman" w:cs="Times New Roman"/>
          <w:sz w:val="47"/>
        </w:rPr>
      </w:pPr>
    </w:p>
    <w:p w14:paraId="3F047522" w14:textId="27B082F4" w:rsidR="00BC0843" w:rsidRPr="00773BC8" w:rsidDel="00F639EC" w:rsidRDefault="00F639EC" w:rsidP="003A41AA">
      <w:pPr>
        <w:spacing w:line="360" w:lineRule="auto"/>
        <w:ind w:left="533" w:right="530"/>
        <w:jc w:val="center"/>
        <w:rPr>
          <w:del w:id="0" w:author="Chetan Narang" w:date="2021-07-08T14:38:00Z"/>
          <w:rFonts w:ascii="Times New Roman" w:hAnsi="Times New Roman" w:cs="Times New Roman"/>
          <w:sz w:val="28"/>
        </w:rPr>
      </w:pPr>
      <w:ins w:id="1" w:author="Chetan Narang" w:date="2021-07-08T14:38:00Z">
        <w:r w:rsidRPr="00773BC8">
          <w:rPr>
            <w:rFonts w:ascii="Times New Roman" w:hAnsi="Times New Roman" w:cs="Times New Roman"/>
            <w:color w:val="202124"/>
            <w:sz w:val="36"/>
            <w:szCs w:val="36"/>
            <w:shd w:val="clear" w:color="auto" w:fill="FFFFFF"/>
          </w:rPr>
          <w:t xml:space="preserve">Cégep de la Gaspésie et des </w:t>
        </w:r>
        <w:proofErr w:type="spellStart"/>
        <w:r w:rsidRPr="00773BC8">
          <w:rPr>
            <w:rFonts w:ascii="Times New Roman" w:hAnsi="Times New Roman" w:cs="Times New Roman"/>
            <w:color w:val="202124"/>
            <w:sz w:val="36"/>
            <w:szCs w:val="36"/>
            <w:shd w:val="clear" w:color="auto" w:fill="FFFFFF"/>
          </w:rPr>
          <w:t>Îles</w:t>
        </w:r>
      </w:ins>
      <w:proofErr w:type="spellEnd"/>
      <w:del w:id="2" w:author="Chetan Narang" w:date="2021-07-08T14:38:00Z">
        <w:r w:rsidR="00283592" w:rsidRPr="00773BC8" w:rsidDel="00F639EC">
          <w:rPr>
            <w:rFonts w:ascii="Times New Roman" w:hAnsi="Times New Roman" w:cs="Times New Roman"/>
            <w:sz w:val="28"/>
          </w:rPr>
          <w:delText xml:space="preserve">Version </w:delText>
        </w:r>
        <w:r w:rsidR="002E3154" w:rsidRPr="00773BC8" w:rsidDel="00F639EC">
          <w:rPr>
            <w:rFonts w:ascii="Times New Roman" w:hAnsi="Times New Roman" w:cs="Times New Roman"/>
            <w:sz w:val="28"/>
          </w:rPr>
          <w:delText>1</w:delText>
        </w:r>
        <w:r w:rsidR="00283592" w:rsidRPr="00773BC8" w:rsidDel="00F639EC">
          <w:rPr>
            <w:rFonts w:ascii="Times New Roman" w:hAnsi="Times New Roman" w:cs="Times New Roman"/>
            <w:sz w:val="28"/>
          </w:rPr>
          <w:delText>.0</w:delText>
        </w:r>
      </w:del>
    </w:p>
    <w:p w14:paraId="290E61CF" w14:textId="77777777" w:rsidR="00BC0843" w:rsidRPr="00773BC8" w:rsidRDefault="00BC0843" w:rsidP="003A41AA">
      <w:pPr>
        <w:pStyle w:val="BodyText"/>
        <w:spacing w:line="360" w:lineRule="auto"/>
        <w:jc w:val="center"/>
        <w:rPr>
          <w:rFonts w:ascii="Times New Roman" w:hAnsi="Times New Roman" w:cs="Times New Roman"/>
          <w:sz w:val="30"/>
        </w:rPr>
      </w:pPr>
    </w:p>
    <w:p w14:paraId="27CB0E7A" w14:textId="77777777" w:rsidR="00BC0843" w:rsidRPr="00773BC8" w:rsidRDefault="00BC0843" w:rsidP="003A41AA">
      <w:pPr>
        <w:pStyle w:val="BodyText"/>
        <w:spacing w:line="360" w:lineRule="auto"/>
        <w:rPr>
          <w:rFonts w:ascii="Times New Roman" w:hAnsi="Times New Roman" w:cs="Times New Roman"/>
          <w:sz w:val="30"/>
        </w:rPr>
      </w:pPr>
    </w:p>
    <w:p w14:paraId="33F734B7" w14:textId="309C29C0" w:rsidR="00BC0843" w:rsidRPr="00773BC8" w:rsidRDefault="00BC0843" w:rsidP="003A41AA">
      <w:pPr>
        <w:pStyle w:val="BodyText"/>
        <w:spacing w:line="360" w:lineRule="auto"/>
        <w:rPr>
          <w:rFonts w:ascii="Times New Roman" w:hAnsi="Times New Roman" w:cs="Times New Roman"/>
          <w:sz w:val="30"/>
        </w:rPr>
      </w:pPr>
    </w:p>
    <w:p w14:paraId="71FA70A8" w14:textId="2FC0C8EE" w:rsidR="00773BC8" w:rsidRPr="00773BC8" w:rsidRDefault="00773BC8" w:rsidP="003A41AA">
      <w:pPr>
        <w:pStyle w:val="BodyText"/>
        <w:spacing w:line="360" w:lineRule="auto"/>
        <w:rPr>
          <w:rFonts w:ascii="Times New Roman" w:hAnsi="Times New Roman" w:cs="Times New Roman"/>
          <w:sz w:val="30"/>
        </w:rPr>
      </w:pPr>
    </w:p>
    <w:p w14:paraId="11E91B85" w14:textId="36D1749D" w:rsidR="00773BC8" w:rsidRPr="00773BC8" w:rsidRDefault="00773BC8" w:rsidP="003A41AA">
      <w:pPr>
        <w:pStyle w:val="BodyText"/>
        <w:spacing w:line="360" w:lineRule="auto"/>
        <w:rPr>
          <w:rFonts w:ascii="Times New Roman" w:hAnsi="Times New Roman" w:cs="Times New Roman"/>
          <w:sz w:val="30"/>
        </w:rPr>
      </w:pPr>
    </w:p>
    <w:p w14:paraId="1C7386D3" w14:textId="170813B0" w:rsidR="00773BC8" w:rsidRPr="00773BC8" w:rsidRDefault="00773BC8" w:rsidP="003A41AA">
      <w:pPr>
        <w:pStyle w:val="BodyText"/>
        <w:spacing w:line="360" w:lineRule="auto"/>
        <w:rPr>
          <w:rFonts w:ascii="Times New Roman" w:hAnsi="Times New Roman" w:cs="Times New Roman"/>
          <w:sz w:val="30"/>
        </w:rPr>
      </w:pPr>
    </w:p>
    <w:p w14:paraId="2BE801E8" w14:textId="7E9DF93E" w:rsidR="00773BC8" w:rsidRPr="00773BC8" w:rsidRDefault="00773BC8" w:rsidP="003A41AA">
      <w:pPr>
        <w:pStyle w:val="BodyText"/>
        <w:spacing w:line="360" w:lineRule="auto"/>
        <w:rPr>
          <w:rFonts w:ascii="Times New Roman" w:hAnsi="Times New Roman" w:cs="Times New Roman"/>
          <w:sz w:val="30"/>
        </w:rPr>
      </w:pPr>
    </w:p>
    <w:p w14:paraId="0D6FC92C" w14:textId="14854406" w:rsidR="00773BC8" w:rsidRPr="00773BC8" w:rsidRDefault="00773BC8" w:rsidP="003A41AA">
      <w:pPr>
        <w:pStyle w:val="BodyText"/>
        <w:spacing w:line="360" w:lineRule="auto"/>
        <w:rPr>
          <w:rFonts w:ascii="Times New Roman" w:hAnsi="Times New Roman" w:cs="Times New Roman"/>
          <w:sz w:val="30"/>
        </w:rPr>
      </w:pPr>
    </w:p>
    <w:p w14:paraId="578F6602" w14:textId="33492DAC" w:rsidR="00773BC8" w:rsidRPr="00773BC8" w:rsidRDefault="00773BC8" w:rsidP="003A41AA">
      <w:pPr>
        <w:pStyle w:val="BodyText"/>
        <w:spacing w:line="360" w:lineRule="auto"/>
        <w:rPr>
          <w:rFonts w:ascii="Times New Roman" w:hAnsi="Times New Roman" w:cs="Times New Roman"/>
          <w:sz w:val="30"/>
        </w:rPr>
      </w:pPr>
    </w:p>
    <w:p w14:paraId="1969FC40" w14:textId="11FED1C9" w:rsidR="00773BC8" w:rsidRPr="00773BC8" w:rsidRDefault="00773BC8" w:rsidP="003A41AA">
      <w:pPr>
        <w:pStyle w:val="BodyText"/>
        <w:spacing w:line="360" w:lineRule="auto"/>
        <w:rPr>
          <w:rFonts w:ascii="Times New Roman" w:hAnsi="Times New Roman" w:cs="Times New Roman"/>
          <w:sz w:val="30"/>
        </w:rPr>
      </w:pPr>
    </w:p>
    <w:p w14:paraId="77C2B7C6" w14:textId="77777777" w:rsidR="00773BC8" w:rsidRPr="00773BC8" w:rsidRDefault="00773BC8" w:rsidP="003A41AA">
      <w:pPr>
        <w:pStyle w:val="BodyText"/>
        <w:spacing w:line="360" w:lineRule="auto"/>
        <w:rPr>
          <w:rFonts w:ascii="Times New Roman" w:hAnsi="Times New Roman" w:cs="Times New Roman"/>
          <w:sz w:val="30"/>
        </w:rPr>
      </w:pPr>
    </w:p>
    <w:p w14:paraId="03D6C4BE" w14:textId="5943B1A0" w:rsidR="00BC0843" w:rsidRPr="00773BC8" w:rsidRDefault="00F639EC" w:rsidP="003A41AA">
      <w:pPr>
        <w:pStyle w:val="BodyText"/>
        <w:spacing w:line="360" w:lineRule="auto"/>
        <w:jc w:val="center"/>
        <w:rPr>
          <w:rFonts w:ascii="Times New Roman" w:hAnsi="Times New Roman" w:cs="Times New Roman"/>
          <w:sz w:val="28"/>
          <w:szCs w:val="28"/>
        </w:rPr>
      </w:pPr>
      <w:r w:rsidRPr="00773BC8">
        <w:rPr>
          <w:rFonts w:ascii="Times New Roman" w:hAnsi="Times New Roman" w:cs="Times New Roman"/>
          <w:sz w:val="28"/>
          <w:szCs w:val="28"/>
        </w:rPr>
        <w:t>Submitted by:</w:t>
      </w:r>
    </w:p>
    <w:p w14:paraId="15023C77" w14:textId="21D79C9F" w:rsidR="00F639EC" w:rsidRPr="00773BC8" w:rsidRDefault="00773BC8" w:rsidP="003A41AA">
      <w:pPr>
        <w:pStyle w:val="BodyText"/>
        <w:spacing w:line="360" w:lineRule="auto"/>
        <w:jc w:val="center"/>
        <w:rPr>
          <w:rFonts w:ascii="Times New Roman" w:hAnsi="Times New Roman" w:cs="Times New Roman"/>
          <w:sz w:val="28"/>
          <w:szCs w:val="28"/>
        </w:rPr>
      </w:pPr>
      <w:r w:rsidRPr="00773BC8">
        <w:rPr>
          <w:rFonts w:ascii="Times New Roman" w:hAnsi="Times New Roman" w:cs="Times New Roman"/>
          <w:sz w:val="28"/>
          <w:szCs w:val="28"/>
        </w:rPr>
        <w:t>Sébastien Richer</w:t>
      </w:r>
    </w:p>
    <w:p w14:paraId="67A04957" w14:textId="77777777" w:rsidR="00773BC8" w:rsidRPr="00773BC8" w:rsidRDefault="00773BC8" w:rsidP="003A41AA">
      <w:pPr>
        <w:pStyle w:val="BodyText"/>
        <w:spacing w:line="360" w:lineRule="auto"/>
        <w:jc w:val="center"/>
        <w:rPr>
          <w:rFonts w:ascii="Times New Roman" w:hAnsi="Times New Roman" w:cs="Times New Roman"/>
          <w:sz w:val="28"/>
          <w:szCs w:val="28"/>
        </w:rPr>
      </w:pPr>
    </w:p>
    <w:p w14:paraId="61466A63" w14:textId="0B2A76AF" w:rsidR="00BC0843" w:rsidRPr="00773BC8" w:rsidRDefault="00773BC8" w:rsidP="003A41AA">
      <w:pPr>
        <w:pStyle w:val="BodyText"/>
        <w:spacing w:line="360" w:lineRule="auto"/>
        <w:jc w:val="center"/>
        <w:rPr>
          <w:rFonts w:ascii="Times New Roman" w:hAnsi="Times New Roman" w:cs="Times New Roman"/>
          <w:sz w:val="28"/>
          <w:szCs w:val="28"/>
        </w:rPr>
      </w:pPr>
      <w:r w:rsidRPr="00773BC8">
        <w:rPr>
          <w:rFonts w:ascii="Times New Roman" w:hAnsi="Times New Roman" w:cs="Times New Roman"/>
          <w:sz w:val="28"/>
          <w:szCs w:val="28"/>
        </w:rPr>
        <w:t>Submitted to:</w:t>
      </w:r>
    </w:p>
    <w:p w14:paraId="27E26C03" w14:textId="548479E8" w:rsidR="002E3154" w:rsidRPr="00773BC8" w:rsidRDefault="002E3154">
      <w:pPr>
        <w:pStyle w:val="BodyText"/>
        <w:spacing w:before="1" w:line="360" w:lineRule="auto"/>
        <w:ind w:left="3033" w:right="3028"/>
        <w:jc w:val="center"/>
        <w:rPr>
          <w:rFonts w:ascii="Times New Roman" w:hAnsi="Times New Roman" w:cs="Times New Roman"/>
          <w:sz w:val="28"/>
          <w:szCs w:val="28"/>
        </w:rPr>
        <w:pPrChange w:id="3" w:author="Chetan Narang" w:date="2021-07-08T14:34:00Z">
          <w:pPr>
            <w:pStyle w:val="BodyText"/>
            <w:spacing w:before="1" w:line="360" w:lineRule="auto"/>
            <w:ind w:left="3033" w:right="3028"/>
          </w:pPr>
        </w:pPrChange>
      </w:pPr>
      <w:r w:rsidRPr="00773BC8">
        <w:rPr>
          <w:rFonts w:ascii="Times New Roman" w:hAnsi="Times New Roman" w:cs="Times New Roman"/>
          <w:sz w:val="28"/>
          <w:szCs w:val="28"/>
        </w:rPr>
        <w:t xml:space="preserve">Chetan </w:t>
      </w:r>
      <w:del w:id="4" w:author="Chetan Narang" w:date="2021-07-08T14:34:00Z">
        <w:r w:rsidRPr="00773BC8" w:rsidDel="002E3154">
          <w:rPr>
            <w:rFonts w:ascii="Times New Roman" w:hAnsi="Times New Roman" w:cs="Times New Roman"/>
            <w:sz w:val="28"/>
            <w:szCs w:val="28"/>
          </w:rPr>
          <w:delText>N</w:delText>
        </w:r>
      </w:del>
      <w:ins w:id="5" w:author="Chetan Narang" w:date="2021-07-08T14:34:00Z">
        <w:r w:rsidRPr="00773BC8">
          <w:rPr>
            <w:rFonts w:ascii="Times New Roman" w:hAnsi="Times New Roman" w:cs="Times New Roman"/>
            <w:sz w:val="28"/>
            <w:szCs w:val="28"/>
          </w:rPr>
          <w:t>N</w:t>
        </w:r>
      </w:ins>
      <w:r w:rsidRPr="00773BC8">
        <w:rPr>
          <w:rFonts w:ascii="Times New Roman" w:hAnsi="Times New Roman" w:cs="Times New Roman"/>
          <w:sz w:val="28"/>
          <w:szCs w:val="28"/>
        </w:rPr>
        <w:t>arang</w:t>
      </w:r>
      <w:ins w:id="6" w:author="Chetan Narang" w:date="2021-07-08T14:35:00Z">
        <w:r w:rsidRPr="00773BC8">
          <w:rPr>
            <w:rFonts w:ascii="Times New Roman" w:hAnsi="Times New Roman" w:cs="Times New Roman"/>
            <w:sz w:val="28"/>
            <w:szCs w:val="28"/>
          </w:rPr>
          <w:t xml:space="preserve"> </w:t>
        </w:r>
      </w:ins>
      <w:r w:rsidRPr="00773BC8">
        <w:rPr>
          <w:rFonts w:ascii="Times New Roman" w:hAnsi="Times New Roman" w:cs="Times New Roman"/>
          <w:sz w:val="28"/>
          <w:szCs w:val="28"/>
        </w:rPr>
        <w:t>(2091298)</w:t>
      </w:r>
    </w:p>
    <w:p w14:paraId="3C38D2F1" w14:textId="4F1ADC5B" w:rsidR="002E3154" w:rsidRPr="00773BC8" w:rsidRDefault="002E3154" w:rsidP="003A41AA">
      <w:pPr>
        <w:pStyle w:val="BodyText"/>
        <w:spacing w:before="1" w:line="360" w:lineRule="auto"/>
        <w:ind w:left="3033" w:right="3028"/>
        <w:jc w:val="center"/>
        <w:rPr>
          <w:rFonts w:ascii="Times New Roman" w:hAnsi="Times New Roman" w:cs="Times New Roman"/>
          <w:sz w:val="28"/>
          <w:szCs w:val="28"/>
        </w:rPr>
      </w:pPr>
      <w:proofErr w:type="spellStart"/>
      <w:r w:rsidRPr="00773BC8">
        <w:rPr>
          <w:rFonts w:ascii="Times New Roman" w:hAnsi="Times New Roman" w:cs="Times New Roman"/>
          <w:sz w:val="28"/>
          <w:szCs w:val="28"/>
        </w:rPr>
        <w:t>Shivam</w:t>
      </w:r>
      <w:proofErr w:type="spellEnd"/>
      <w:r w:rsidRPr="00773BC8">
        <w:rPr>
          <w:rFonts w:ascii="Times New Roman" w:hAnsi="Times New Roman" w:cs="Times New Roman"/>
          <w:sz w:val="28"/>
          <w:szCs w:val="28"/>
        </w:rPr>
        <w:t xml:space="preserve"> Narang</w:t>
      </w:r>
      <w:ins w:id="7" w:author="Chetan Narang" w:date="2021-07-08T14:34:00Z">
        <w:r w:rsidRPr="00773BC8">
          <w:rPr>
            <w:rFonts w:ascii="Times New Roman" w:hAnsi="Times New Roman" w:cs="Times New Roman"/>
            <w:sz w:val="28"/>
            <w:szCs w:val="28"/>
          </w:rPr>
          <w:t xml:space="preserve"> </w:t>
        </w:r>
      </w:ins>
      <w:ins w:id="8" w:author="Chetan Narang" w:date="2021-07-08T14:35:00Z">
        <w:r w:rsidRPr="00773BC8">
          <w:rPr>
            <w:rFonts w:ascii="Times New Roman" w:hAnsi="Times New Roman" w:cs="Times New Roman"/>
            <w:sz w:val="28"/>
            <w:szCs w:val="28"/>
          </w:rPr>
          <w:t>(2091293)</w:t>
        </w:r>
      </w:ins>
    </w:p>
    <w:p w14:paraId="27AB9B73" w14:textId="1033DC6E" w:rsidR="002E3154" w:rsidRPr="00773BC8" w:rsidRDefault="002E3154" w:rsidP="003A41AA">
      <w:pPr>
        <w:pStyle w:val="BodyText"/>
        <w:spacing w:before="1" w:line="360" w:lineRule="auto"/>
        <w:ind w:left="3033" w:right="3028"/>
        <w:jc w:val="center"/>
        <w:rPr>
          <w:rFonts w:ascii="Times New Roman" w:hAnsi="Times New Roman" w:cs="Times New Roman"/>
          <w:sz w:val="28"/>
          <w:szCs w:val="28"/>
        </w:rPr>
      </w:pPr>
      <w:proofErr w:type="spellStart"/>
      <w:r w:rsidRPr="00773BC8">
        <w:rPr>
          <w:rFonts w:ascii="Times New Roman" w:hAnsi="Times New Roman" w:cs="Times New Roman"/>
          <w:sz w:val="28"/>
          <w:szCs w:val="28"/>
        </w:rPr>
        <w:t>Simranjit</w:t>
      </w:r>
      <w:proofErr w:type="spellEnd"/>
      <w:r w:rsidRPr="00773BC8">
        <w:rPr>
          <w:rFonts w:ascii="Times New Roman" w:hAnsi="Times New Roman" w:cs="Times New Roman"/>
          <w:sz w:val="28"/>
          <w:szCs w:val="28"/>
        </w:rPr>
        <w:t xml:space="preserve"> Singh</w:t>
      </w:r>
      <w:ins w:id="9" w:author="Chetan Narang" w:date="2021-07-08T14:35:00Z">
        <w:r w:rsidRPr="00773BC8">
          <w:rPr>
            <w:rFonts w:ascii="Times New Roman" w:hAnsi="Times New Roman" w:cs="Times New Roman"/>
            <w:sz w:val="28"/>
            <w:szCs w:val="28"/>
          </w:rPr>
          <w:t xml:space="preserve"> (2091</w:t>
        </w:r>
      </w:ins>
      <w:r w:rsidR="00773BC8" w:rsidRPr="00773BC8">
        <w:rPr>
          <w:rFonts w:ascii="Times New Roman" w:hAnsi="Times New Roman" w:cs="Times New Roman"/>
          <w:sz w:val="28"/>
          <w:szCs w:val="28"/>
        </w:rPr>
        <w:t>047</w:t>
      </w:r>
      <w:ins w:id="10" w:author="Chetan Narang" w:date="2021-07-08T14:35:00Z">
        <w:r w:rsidRPr="00773BC8">
          <w:rPr>
            <w:rFonts w:ascii="Times New Roman" w:hAnsi="Times New Roman" w:cs="Times New Roman"/>
            <w:sz w:val="28"/>
            <w:szCs w:val="28"/>
          </w:rPr>
          <w:t>)</w:t>
        </w:r>
      </w:ins>
    </w:p>
    <w:p w14:paraId="4D65E010" w14:textId="5851929D" w:rsidR="002E3154" w:rsidRPr="00773BC8" w:rsidRDefault="002E3154" w:rsidP="003A41AA">
      <w:pPr>
        <w:spacing w:line="360" w:lineRule="auto"/>
        <w:rPr>
          <w:rFonts w:ascii="Times New Roman" w:hAnsi="Times New Roman" w:cs="Times New Roman"/>
          <w:sz w:val="24"/>
          <w:szCs w:val="24"/>
        </w:rPr>
      </w:pPr>
      <w:r w:rsidRPr="00773BC8">
        <w:rPr>
          <w:rFonts w:ascii="Times New Roman" w:hAnsi="Times New Roman" w:cs="Times New Roman"/>
        </w:rPr>
        <w:br w:type="page"/>
      </w:r>
    </w:p>
    <w:p w14:paraId="74CA78DD" w14:textId="77777777" w:rsidR="00BC0843" w:rsidRPr="00773BC8" w:rsidRDefault="00283592" w:rsidP="003A41AA">
      <w:pPr>
        <w:pStyle w:val="Heading1"/>
        <w:spacing w:before="76" w:line="360" w:lineRule="auto"/>
        <w:ind w:left="101" w:firstLine="0"/>
        <w:rPr>
          <w:rFonts w:ascii="Times New Roman" w:hAnsi="Times New Roman" w:cs="Times New Roman"/>
        </w:rPr>
      </w:pPr>
      <w:r w:rsidRPr="00773BC8">
        <w:rPr>
          <w:rFonts w:ascii="Times New Roman" w:hAnsi="Times New Roman" w:cs="Times New Roman"/>
        </w:rPr>
        <w:lastRenderedPageBreak/>
        <w:t>Table of Contents</w:t>
      </w:r>
    </w:p>
    <w:p w14:paraId="73506900" w14:textId="77777777" w:rsidR="00BC0843" w:rsidRPr="00773BC8" w:rsidRDefault="00BC0843" w:rsidP="003A41AA">
      <w:pPr>
        <w:pStyle w:val="BodyText"/>
        <w:spacing w:before="5" w:line="360" w:lineRule="auto"/>
        <w:rPr>
          <w:rFonts w:ascii="Times New Roman" w:hAnsi="Times New Roman" w:cs="Times New Roman"/>
          <w:b/>
          <w:i/>
          <w:sz w:val="22"/>
        </w:rPr>
      </w:pPr>
    </w:p>
    <w:p w14:paraId="6ED92BA5" w14:textId="77777777" w:rsidR="00BC0843" w:rsidRPr="00773BC8" w:rsidRDefault="00283592" w:rsidP="003A41AA">
      <w:pPr>
        <w:pStyle w:val="ListParagraph"/>
        <w:numPr>
          <w:ilvl w:val="0"/>
          <w:numId w:val="3"/>
        </w:numPr>
        <w:tabs>
          <w:tab w:val="left" w:pos="479"/>
          <w:tab w:val="left" w:pos="480"/>
          <w:tab w:val="left" w:pos="8286"/>
        </w:tabs>
        <w:spacing w:line="360" w:lineRule="auto"/>
        <w:ind w:right="109" w:hanging="582"/>
        <w:jc w:val="right"/>
        <w:rPr>
          <w:rFonts w:ascii="Times New Roman" w:hAnsi="Times New Roman" w:cs="Times New Roman"/>
          <w:b/>
          <w:i/>
          <w:sz w:val="24"/>
        </w:rPr>
      </w:pPr>
      <w:r w:rsidRPr="00773BC8">
        <w:rPr>
          <w:rFonts w:ascii="Times New Roman" w:hAnsi="Times New Roman" w:cs="Times New Roman"/>
        </w:rPr>
        <w:fldChar w:fldCharType="begin"/>
      </w:r>
      <w:r w:rsidRPr="00773BC8">
        <w:rPr>
          <w:rFonts w:ascii="Times New Roman" w:hAnsi="Times New Roman" w:cs="Times New Roman"/>
        </w:rPr>
        <w:instrText xml:space="preserve"> HYPERLINK \l "_bookmark0" </w:instrText>
      </w:r>
      <w:r w:rsidRPr="00773BC8">
        <w:rPr>
          <w:rFonts w:ascii="Times New Roman" w:hAnsi="Times New Roman" w:cs="Times New Roman"/>
        </w:rPr>
        <w:fldChar w:fldCharType="separate"/>
      </w:r>
      <w:r w:rsidRPr="00773BC8">
        <w:rPr>
          <w:rFonts w:ascii="Times New Roman" w:hAnsi="Times New Roman" w:cs="Times New Roman"/>
          <w:b/>
          <w:i/>
          <w:sz w:val="24"/>
        </w:rPr>
        <w:t>Introduction</w:t>
      </w:r>
      <w:r w:rsidRPr="00773BC8">
        <w:rPr>
          <w:rFonts w:ascii="Times New Roman" w:hAnsi="Times New Roman" w:cs="Times New Roman"/>
          <w:b/>
          <w:i/>
          <w:sz w:val="24"/>
          <w:u w:val="thick"/>
        </w:rPr>
        <w:t xml:space="preserve"> </w:t>
      </w:r>
      <w:r w:rsidRPr="00773BC8">
        <w:rPr>
          <w:rFonts w:ascii="Times New Roman" w:hAnsi="Times New Roman" w:cs="Times New Roman"/>
          <w:b/>
          <w:i/>
          <w:sz w:val="24"/>
          <w:u w:val="thick"/>
        </w:rPr>
        <w:tab/>
      </w:r>
      <w:r w:rsidRPr="00773BC8">
        <w:rPr>
          <w:rFonts w:ascii="Times New Roman" w:hAnsi="Times New Roman" w:cs="Times New Roman"/>
          <w:b/>
          <w:i/>
          <w:w w:val="95"/>
          <w:sz w:val="24"/>
        </w:rPr>
        <w:t>3</w:t>
      </w:r>
      <w:r w:rsidRPr="00773BC8">
        <w:rPr>
          <w:rFonts w:ascii="Times New Roman" w:hAnsi="Times New Roman" w:cs="Times New Roman"/>
          <w:b/>
          <w:i/>
          <w:w w:val="95"/>
          <w:sz w:val="24"/>
        </w:rPr>
        <w:fldChar w:fldCharType="end"/>
      </w:r>
    </w:p>
    <w:p w14:paraId="1C6C4285" w14:textId="77777777" w:rsidR="00BC0843" w:rsidRPr="00773BC8" w:rsidRDefault="00BC0843" w:rsidP="003A41AA">
      <w:pPr>
        <w:pStyle w:val="BodyText"/>
        <w:spacing w:before="5" w:line="360" w:lineRule="auto"/>
        <w:rPr>
          <w:rFonts w:ascii="Times New Roman" w:hAnsi="Times New Roman" w:cs="Times New Roman"/>
          <w:b/>
          <w:i/>
          <w:sz w:val="22"/>
        </w:rPr>
      </w:pPr>
    </w:p>
    <w:p w14:paraId="00409940" w14:textId="77777777" w:rsidR="00BC0843" w:rsidRPr="00773BC8" w:rsidRDefault="00283592" w:rsidP="003A41AA">
      <w:pPr>
        <w:pStyle w:val="ListParagraph"/>
        <w:numPr>
          <w:ilvl w:val="0"/>
          <w:numId w:val="3"/>
        </w:numPr>
        <w:tabs>
          <w:tab w:val="left" w:pos="479"/>
          <w:tab w:val="left" w:pos="480"/>
          <w:tab w:val="left" w:pos="8285"/>
        </w:tabs>
        <w:spacing w:line="360" w:lineRule="auto"/>
        <w:ind w:right="109" w:hanging="582"/>
        <w:jc w:val="right"/>
        <w:rPr>
          <w:rFonts w:ascii="Times New Roman" w:hAnsi="Times New Roman" w:cs="Times New Roman"/>
          <w:b/>
          <w:i/>
          <w:sz w:val="24"/>
        </w:rPr>
      </w:pPr>
      <w:r w:rsidRPr="00773BC8">
        <w:rPr>
          <w:rFonts w:ascii="Times New Roman" w:hAnsi="Times New Roman" w:cs="Times New Roman"/>
        </w:rPr>
        <w:fldChar w:fldCharType="begin"/>
      </w:r>
      <w:r w:rsidRPr="00773BC8">
        <w:rPr>
          <w:rFonts w:ascii="Times New Roman" w:hAnsi="Times New Roman" w:cs="Times New Roman"/>
        </w:rPr>
        <w:instrText xml:space="preserve"> HYPERLINK \l "_bookmark0" </w:instrText>
      </w:r>
      <w:r w:rsidRPr="00773BC8">
        <w:rPr>
          <w:rFonts w:ascii="Times New Roman" w:hAnsi="Times New Roman" w:cs="Times New Roman"/>
        </w:rPr>
        <w:fldChar w:fldCharType="separate"/>
      </w:r>
      <w:r w:rsidRPr="00773BC8">
        <w:rPr>
          <w:rFonts w:ascii="Times New Roman" w:hAnsi="Times New Roman" w:cs="Times New Roman"/>
          <w:b/>
          <w:i/>
          <w:sz w:val="24"/>
        </w:rPr>
        <w:t>Test</w:t>
      </w:r>
      <w:r w:rsidRPr="00773BC8">
        <w:rPr>
          <w:rFonts w:ascii="Times New Roman" w:hAnsi="Times New Roman" w:cs="Times New Roman"/>
          <w:b/>
          <w:i/>
          <w:spacing w:val="-1"/>
          <w:sz w:val="24"/>
        </w:rPr>
        <w:t xml:space="preserve"> </w:t>
      </w:r>
      <w:r w:rsidRPr="00773BC8">
        <w:rPr>
          <w:rFonts w:ascii="Times New Roman" w:hAnsi="Times New Roman" w:cs="Times New Roman"/>
          <w:b/>
          <w:i/>
          <w:sz w:val="24"/>
        </w:rPr>
        <w:t>items</w:t>
      </w:r>
      <w:r w:rsidRPr="00773BC8">
        <w:rPr>
          <w:rFonts w:ascii="Times New Roman" w:hAnsi="Times New Roman" w:cs="Times New Roman"/>
          <w:b/>
          <w:i/>
          <w:sz w:val="24"/>
          <w:u w:val="thick"/>
        </w:rPr>
        <w:t xml:space="preserve"> </w:t>
      </w:r>
      <w:r w:rsidRPr="00773BC8">
        <w:rPr>
          <w:rFonts w:ascii="Times New Roman" w:hAnsi="Times New Roman" w:cs="Times New Roman"/>
          <w:b/>
          <w:i/>
          <w:sz w:val="24"/>
          <w:u w:val="thick"/>
        </w:rPr>
        <w:tab/>
      </w:r>
      <w:r w:rsidRPr="00773BC8">
        <w:rPr>
          <w:rFonts w:ascii="Times New Roman" w:hAnsi="Times New Roman" w:cs="Times New Roman"/>
          <w:b/>
          <w:i/>
          <w:w w:val="95"/>
          <w:sz w:val="24"/>
        </w:rPr>
        <w:t>3</w:t>
      </w:r>
      <w:r w:rsidRPr="00773BC8">
        <w:rPr>
          <w:rFonts w:ascii="Times New Roman" w:hAnsi="Times New Roman" w:cs="Times New Roman"/>
          <w:b/>
          <w:i/>
          <w:w w:val="95"/>
          <w:sz w:val="24"/>
        </w:rPr>
        <w:fldChar w:fldCharType="end"/>
      </w:r>
    </w:p>
    <w:p w14:paraId="4943D0D1" w14:textId="77777777" w:rsidR="00BC0843" w:rsidRPr="00773BC8" w:rsidRDefault="00BC0843" w:rsidP="003A41AA">
      <w:pPr>
        <w:pStyle w:val="BodyText"/>
        <w:spacing w:before="5" w:line="360" w:lineRule="auto"/>
        <w:rPr>
          <w:rFonts w:ascii="Times New Roman" w:hAnsi="Times New Roman" w:cs="Times New Roman"/>
          <w:b/>
          <w:i/>
          <w:sz w:val="22"/>
        </w:rPr>
      </w:pPr>
    </w:p>
    <w:p w14:paraId="49AEADFB" w14:textId="77777777" w:rsidR="00BC0843" w:rsidRPr="00773BC8" w:rsidRDefault="00283592" w:rsidP="003A41AA">
      <w:pPr>
        <w:pStyle w:val="ListParagraph"/>
        <w:numPr>
          <w:ilvl w:val="0"/>
          <w:numId w:val="3"/>
        </w:numPr>
        <w:tabs>
          <w:tab w:val="left" w:pos="479"/>
          <w:tab w:val="left" w:pos="480"/>
          <w:tab w:val="left" w:pos="8286"/>
        </w:tabs>
        <w:spacing w:line="360" w:lineRule="auto"/>
        <w:ind w:right="108" w:hanging="582"/>
        <w:jc w:val="right"/>
        <w:rPr>
          <w:rFonts w:ascii="Times New Roman" w:hAnsi="Times New Roman" w:cs="Times New Roman"/>
          <w:b/>
          <w:i/>
          <w:sz w:val="24"/>
        </w:rPr>
      </w:pPr>
      <w:r w:rsidRPr="00773BC8">
        <w:rPr>
          <w:rFonts w:ascii="Times New Roman" w:hAnsi="Times New Roman" w:cs="Times New Roman"/>
        </w:rPr>
        <w:fldChar w:fldCharType="begin"/>
      </w:r>
      <w:r w:rsidRPr="00773BC8">
        <w:rPr>
          <w:rFonts w:ascii="Times New Roman" w:hAnsi="Times New Roman" w:cs="Times New Roman"/>
        </w:rPr>
        <w:instrText xml:space="preserve"> HYPERLINK \l "_bookmark0" </w:instrText>
      </w:r>
      <w:r w:rsidRPr="00773BC8">
        <w:rPr>
          <w:rFonts w:ascii="Times New Roman" w:hAnsi="Times New Roman" w:cs="Times New Roman"/>
        </w:rPr>
        <w:fldChar w:fldCharType="separate"/>
      </w:r>
      <w:r w:rsidRPr="00773BC8">
        <w:rPr>
          <w:rFonts w:ascii="Times New Roman" w:hAnsi="Times New Roman" w:cs="Times New Roman"/>
          <w:b/>
          <w:i/>
          <w:sz w:val="24"/>
        </w:rPr>
        <w:t>Features to</w:t>
      </w:r>
      <w:r w:rsidRPr="00773BC8">
        <w:rPr>
          <w:rFonts w:ascii="Times New Roman" w:hAnsi="Times New Roman" w:cs="Times New Roman"/>
          <w:b/>
          <w:i/>
          <w:spacing w:val="-6"/>
          <w:sz w:val="24"/>
        </w:rPr>
        <w:t xml:space="preserve"> </w:t>
      </w:r>
      <w:r w:rsidRPr="00773BC8">
        <w:rPr>
          <w:rFonts w:ascii="Times New Roman" w:hAnsi="Times New Roman" w:cs="Times New Roman"/>
          <w:b/>
          <w:i/>
          <w:sz w:val="24"/>
        </w:rPr>
        <w:t>be</w:t>
      </w:r>
      <w:r w:rsidRPr="00773BC8">
        <w:rPr>
          <w:rFonts w:ascii="Times New Roman" w:hAnsi="Times New Roman" w:cs="Times New Roman"/>
          <w:b/>
          <w:i/>
          <w:spacing w:val="-3"/>
          <w:sz w:val="24"/>
        </w:rPr>
        <w:t xml:space="preserve"> </w:t>
      </w:r>
      <w:r w:rsidRPr="00773BC8">
        <w:rPr>
          <w:rFonts w:ascii="Times New Roman" w:hAnsi="Times New Roman" w:cs="Times New Roman"/>
          <w:b/>
          <w:i/>
          <w:sz w:val="24"/>
        </w:rPr>
        <w:t>tested</w:t>
      </w:r>
      <w:r w:rsidRPr="00773BC8">
        <w:rPr>
          <w:rFonts w:ascii="Times New Roman" w:hAnsi="Times New Roman" w:cs="Times New Roman"/>
          <w:b/>
          <w:i/>
          <w:sz w:val="24"/>
          <w:u w:val="thick"/>
        </w:rPr>
        <w:t xml:space="preserve"> </w:t>
      </w:r>
      <w:r w:rsidRPr="00773BC8">
        <w:rPr>
          <w:rFonts w:ascii="Times New Roman" w:hAnsi="Times New Roman" w:cs="Times New Roman"/>
          <w:b/>
          <w:i/>
          <w:sz w:val="24"/>
          <w:u w:val="thick"/>
        </w:rPr>
        <w:tab/>
      </w:r>
      <w:r w:rsidRPr="00773BC8">
        <w:rPr>
          <w:rFonts w:ascii="Times New Roman" w:hAnsi="Times New Roman" w:cs="Times New Roman"/>
          <w:b/>
          <w:i/>
          <w:w w:val="95"/>
          <w:sz w:val="24"/>
        </w:rPr>
        <w:t>3</w:t>
      </w:r>
      <w:r w:rsidRPr="00773BC8">
        <w:rPr>
          <w:rFonts w:ascii="Times New Roman" w:hAnsi="Times New Roman" w:cs="Times New Roman"/>
          <w:b/>
          <w:i/>
          <w:w w:val="95"/>
          <w:sz w:val="24"/>
        </w:rPr>
        <w:fldChar w:fldCharType="end"/>
      </w:r>
    </w:p>
    <w:p w14:paraId="4D55460F" w14:textId="77777777" w:rsidR="00BC0843" w:rsidRPr="00773BC8" w:rsidRDefault="00BC0843" w:rsidP="003A41AA">
      <w:pPr>
        <w:pStyle w:val="BodyText"/>
        <w:spacing w:before="5" w:line="360" w:lineRule="auto"/>
        <w:rPr>
          <w:rFonts w:ascii="Times New Roman" w:hAnsi="Times New Roman" w:cs="Times New Roman"/>
          <w:b/>
          <w:i/>
          <w:sz w:val="22"/>
        </w:rPr>
      </w:pPr>
    </w:p>
    <w:p w14:paraId="5B6D790D" w14:textId="77777777" w:rsidR="00BC0843" w:rsidRPr="00773BC8" w:rsidRDefault="00283592" w:rsidP="003A41AA">
      <w:pPr>
        <w:pStyle w:val="ListParagraph"/>
        <w:numPr>
          <w:ilvl w:val="0"/>
          <w:numId w:val="3"/>
        </w:numPr>
        <w:tabs>
          <w:tab w:val="left" w:pos="479"/>
          <w:tab w:val="left" w:pos="480"/>
          <w:tab w:val="left" w:pos="8285"/>
        </w:tabs>
        <w:spacing w:line="360" w:lineRule="auto"/>
        <w:ind w:right="109" w:hanging="582"/>
        <w:jc w:val="right"/>
        <w:rPr>
          <w:rFonts w:ascii="Times New Roman" w:hAnsi="Times New Roman" w:cs="Times New Roman"/>
          <w:b/>
          <w:i/>
          <w:sz w:val="24"/>
        </w:rPr>
      </w:pPr>
      <w:r w:rsidRPr="00773BC8">
        <w:rPr>
          <w:rFonts w:ascii="Times New Roman" w:hAnsi="Times New Roman" w:cs="Times New Roman"/>
        </w:rPr>
        <w:fldChar w:fldCharType="begin"/>
      </w:r>
      <w:r w:rsidRPr="00773BC8">
        <w:rPr>
          <w:rFonts w:ascii="Times New Roman" w:hAnsi="Times New Roman" w:cs="Times New Roman"/>
        </w:rPr>
        <w:instrText xml:space="preserve"> HYPERLINK \l "_bookmark1" </w:instrText>
      </w:r>
      <w:r w:rsidRPr="00773BC8">
        <w:rPr>
          <w:rFonts w:ascii="Times New Roman" w:hAnsi="Times New Roman" w:cs="Times New Roman"/>
        </w:rPr>
        <w:fldChar w:fldCharType="separate"/>
      </w:r>
      <w:r w:rsidRPr="00773BC8">
        <w:rPr>
          <w:rFonts w:ascii="Times New Roman" w:hAnsi="Times New Roman" w:cs="Times New Roman"/>
          <w:b/>
          <w:i/>
          <w:sz w:val="24"/>
        </w:rPr>
        <w:t>Approach</w:t>
      </w:r>
      <w:r w:rsidRPr="00773BC8">
        <w:rPr>
          <w:rFonts w:ascii="Times New Roman" w:hAnsi="Times New Roman" w:cs="Times New Roman"/>
          <w:b/>
          <w:i/>
          <w:sz w:val="24"/>
          <w:u w:val="thick"/>
        </w:rPr>
        <w:t xml:space="preserve"> </w:t>
      </w:r>
      <w:r w:rsidRPr="00773BC8">
        <w:rPr>
          <w:rFonts w:ascii="Times New Roman" w:hAnsi="Times New Roman" w:cs="Times New Roman"/>
          <w:b/>
          <w:i/>
          <w:sz w:val="24"/>
          <w:u w:val="thick"/>
        </w:rPr>
        <w:tab/>
      </w:r>
      <w:r w:rsidRPr="00773BC8">
        <w:rPr>
          <w:rFonts w:ascii="Times New Roman" w:hAnsi="Times New Roman" w:cs="Times New Roman"/>
          <w:b/>
          <w:i/>
          <w:w w:val="95"/>
          <w:sz w:val="24"/>
        </w:rPr>
        <w:t>4</w:t>
      </w:r>
      <w:r w:rsidRPr="00773BC8">
        <w:rPr>
          <w:rFonts w:ascii="Times New Roman" w:hAnsi="Times New Roman" w:cs="Times New Roman"/>
          <w:b/>
          <w:i/>
          <w:w w:val="95"/>
          <w:sz w:val="24"/>
        </w:rPr>
        <w:fldChar w:fldCharType="end"/>
      </w:r>
    </w:p>
    <w:p w14:paraId="11C9CC21" w14:textId="77777777" w:rsidR="00BC0843" w:rsidRPr="00773BC8" w:rsidRDefault="00BC0843" w:rsidP="003A41AA">
      <w:pPr>
        <w:pStyle w:val="BodyText"/>
        <w:spacing w:before="5" w:line="360" w:lineRule="auto"/>
        <w:rPr>
          <w:rFonts w:ascii="Times New Roman" w:hAnsi="Times New Roman" w:cs="Times New Roman"/>
          <w:b/>
          <w:i/>
          <w:sz w:val="22"/>
        </w:rPr>
      </w:pPr>
    </w:p>
    <w:p w14:paraId="4A552252" w14:textId="1181E489" w:rsidR="00BC0843" w:rsidRPr="002367C8" w:rsidRDefault="00283592" w:rsidP="003A41AA">
      <w:pPr>
        <w:pStyle w:val="ListParagraph"/>
        <w:numPr>
          <w:ilvl w:val="0"/>
          <w:numId w:val="3"/>
        </w:numPr>
        <w:tabs>
          <w:tab w:val="left" w:pos="479"/>
          <w:tab w:val="left" w:pos="480"/>
          <w:tab w:val="left" w:pos="8286"/>
        </w:tabs>
        <w:spacing w:line="360" w:lineRule="auto"/>
        <w:ind w:right="108" w:hanging="582"/>
        <w:jc w:val="right"/>
        <w:rPr>
          <w:rFonts w:ascii="Times New Roman" w:hAnsi="Times New Roman" w:cs="Times New Roman"/>
        </w:rPr>
      </w:pPr>
      <w:r w:rsidRPr="00773BC8">
        <w:rPr>
          <w:rFonts w:ascii="Times New Roman" w:hAnsi="Times New Roman" w:cs="Times New Roman"/>
        </w:rPr>
        <w:fldChar w:fldCharType="begin"/>
      </w:r>
      <w:r w:rsidRPr="00773BC8">
        <w:rPr>
          <w:rFonts w:ascii="Times New Roman" w:hAnsi="Times New Roman" w:cs="Times New Roman"/>
        </w:rPr>
        <w:instrText xml:space="preserve"> HYPERLINK \l "_bookmark2" </w:instrText>
      </w:r>
      <w:r w:rsidRPr="00773BC8">
        <w:rPr>
          <w:rFonts w:ascii="Times New Roman" w:hAnsi="Times New Roman" w:cs="Times New Roman"/>
        </w:rPr>
        <w:fldChar w:fldCharType="separate"/>
      </w:r>
      <w:r w:rsidRPr="00773BC8">
        <w:rPr>
          <w:rFonts w:ascii="Times New Roman" w:hAnsi="Times New Roman" w:cs="Times New Roman"/>
          <w:b/>
          <w:i/>
          <w:sz w:val="24"/>
        </w:rPr>
        <w:t>Item</w:t>
      </w:r>
      <w:r w:rsidRPr="00773BC8">
        <w:rPr>
          <w:rFonts w:ascii="Times New Roman" w:hAnsi="Times New Roman" w:cs="Times New Roman"/>
          <w:b/>
          <w:i/>
          <w:spacing w:val="-1"/>
          <w:sz w:val="24"/>
        </w:rPr>
        <w:t xml:space="preserve"> </w:t>
      </w:r>
      <w:r w:rsidRPr="00773BC8">
        <w:rPr>
          <w:rFonts w:ascii="Times New Roman" w:hAnsi="Times New Roman" w:cs="Times New Roman"/>
          <w:b/>
          <w:i/>
          <w:sz w:val="24"/>
        </w:rPr>
        <w:t>pass/fail criteria</w:t>
      </w:r>
      <w:r w:rsidRPr="00773BC8">
        <w:rPr>
          <w:rFonts w:ascii="Times New Roman" w:hAnsi="Times New Roman" w:cs="Times New Roman"/>
          <w:b/>
          <w:i/>
          <w:sz w:val="24"/>
          <w:u w:val="thick"/>
        </w:rPr>
        <w:t xml:space="preserve"> </w:t>
      </w:r>
      <w:r w:rsidRPr="00773BC8">
        <w:rPr>
          <w:rFonts w:ascii="Times New Roman" w:hAnsi="Times New Roman" w:cs="Times New Roman"/>
          <w:b/>
          <w:i/>
          <w:sz w:val="24"/>
          <w:u w:val="thick"/>
        </w:rPr>
        <w:tab/>
      </w:r>
      <w:r w:rsidRPr="00773BC8">
        <w:rPr>
          <w:rFonts w:ascii="Times New Roman" w:hAnsi="Times New Roman" w:cs="Times New Roman"/>
          <w:b/>
          <w:i/>
          <w:w w:val="95"/>
          <w:sz w:val="24"/>
        </w:rPr>
        <w:t>5</w:t>
      </w:r>
      <w:r w:rsidRPr="00773BC8">
        <w:rPr>
          <w:rFonts w:ascii="Times New Roman" w:hAnsi="Times New Roman" w:cs="Times New Roman"/>
          <w:b/>
          <w:i/>
          <w:w w:val="95"/>
          <w:sz w:val="24"/>
        </w:rPr>
        <w:fldChar w:fldCharType="end"/>
      </w:r>
    </w:p>
    <w:p w14:paraId="246BBEDF" w14:textId="77777777" w:rsidR="002367C8" w:rsidRPr="002367C8" w:rsidRDefault="002367C8" w:rsidP="002367C8">
      <w:pPr>
        <w:pStyle w:val="ListParagraph"/>
        <w:rPr>
          <w:rFonts w:ascii="Times New Roman" w:hAnsi="Times New Roman" w:cs="Times New Roman"/>
        </w:rPr>
      </w:pPr>
    </w:p>
    <w:p w14:paraId="6517E5CD" w14:textId="36DD695D" w:rsidR="002367C8" w:rsidRPr="002367C8" w:rsidRDefault="002367C8" w:rsidP="002367C8">
      <w:pPr>
        <w:pStyle w:val="ListParagraph"/>
        <w:numPr>
          <w:ilvl w:val="0"/>
          <w:numId w:val="3"/>
        </w:numPr>
        <w:tabs>
          <w:tab w:val="left" w:pos="479"/>
          <w:tab w:val="left" w:pos="480"/>
          <w:tab w:val="left" w:pos="8286"/>
        </w:tabs>
        <w:spacing w:line="360" w:lineRule="auto"/>
        <w:ind w:right="108" w:hanging="582"/>
        <w:jc w:val="right"/>
        <w:rPr>
          <w:rFonts w:ascii="Times New Roman" w:hAnsi="Times New Roman" w:cs="Times New Roman"/>
          <w:b/>
          <w:bCs/>
          <w:i/>
          <w:iCs/>
          <w:sz w:val="24"/>
          <w:szCs w:val="24"/>
        </w:rPr>
        <w:sectPr w:rsidR="002367C8" w:rsidRPr="002367C8" w:rsidSect="002E3154">
          <w:footerReference w:type="default" r:id="rId7"/>
          <w:pgSz w:w="11910" w:h="16840"/>
          <w:pgMar w:top="1440" w:right="1440" w:bottom="1440" w:left="1440" w:header="0" w:footer="777" w:gutter="0"/>
          <w:pgNumType w:start="2"/>
          <w:cols w:space="720"/>
          <w:docGrid w:linePitch="299"/>
          <w:sectPrChange w:id="11" w:author="Chetan Narang" w:date="2021-07-08T14:34:00Z">
            <w:sectPr w:rsidR="002367C8" w:rsidRPr="002367C8" w:rsidSect="002E3154">
              <w:pgMar w:top="1340" w:right="1600" w:bottom="960" w:left="1600" w:header="0" w:footer="777" w:gutter="0"/>
              <w:docGrid w:linePitch="0"/>
            </w:sectPr>
          </w:sectPrChange>
        </w:sectPr>
      </w:pPr>
      <w:proofErr w:type="spellStart"/>
      <w:r w:rsidRPr="002367C8">
        <w:rPr>
          <w:rFonts w:ascii="Times New Roman" w:hAnsi="Times New Roman" w:cs="Times New Roman"/>
          <w:b/>
          <w:bCs/>
          <w:i/>
          <w:iCs/>
          <w:sz w:val="24"/>
          <w:szCs w:val="24"/>
        </w:rPr>
        <w:t>Github</w:t>
      </w:r>
      <w:proofErr w:type="spellEnd"/>
      <w:r w:rsidRPr="002367C8">
        <w:rPr>
          <w:rFonts w:ascii="Times New Roman" w:hAnsi="Times New Roman" w:cs="Times New Roman"/>
          <w:b/>
          <w:bCs/>
          <w:i/>
          <w:iCs/>
          <w:sz w:val="24"/>
          <w:szCs w:val="24"/>
        </w:rPr>
        <w:t xml:space="preserve"> repository lin</w:t>
      </w:r>
      <w:r>
        <w:rPr>
          <w:rFonts w:ascii="Times New Roman" w:hAnsi="Times New Roman" w:cs="Times New Roman"/>
          <w:b/>
          <w:bCs/>
          <w:i/>
          <w:iCs/>
          <w:sz w:val="24"/>
          <w:szCs w:val="24"/>
        </w:rPr>
        <w:t>k</w:t>
      </w:r>
      <w:r w:rsidRPr="002367C8">
        <w:rPr>
          <w:rFonts w:ascii="Times New Roman" w:hAnsi="Times New Roman" w:cs="Times New Roman"/>
          <w:b/>
          <w:bCs/>
          <w:i/>
          <w:iCs/>
          <w:sz w:val="24"/>
          <w:szCs w:val="24"/>
          <w:u w:val="single"/>
        </w:rPr>
        <w:t xml:space="preserve"> ______________________________________________</w:t>
      </w:r>
      <w:r>
        <w:rPr>
          <w:rFonts w:ascii="Times New Roman" w:hAnsi="Times New Roman" w:cs="Times New Roman"/>
          <w:b/>
          <w:bCs/>
          <w:i/>
          <w:iCs/>
          <w:sz w:val="24"/>
          <w:szCs w:val="24"/>
        </w:rPr>
        <w:t>5</w:t>
      </w:r>
    </w:p>
    <w:p w14:paraId="4BB1731C" w14:textId="41A3ED3A" w:rsidR="00773BC8" w:rsidRPr="00773BC8" w:rsidRDefault="00283592" w:rsidP="003A41AA">
      <w:pPr>
        <w:pStyle w:val="Heading1"/>
        <w:numPr>
          <w:ilvl w:val="0"/>
          <w:numId w:val="2"/>
        </w:numPr>
        <w:tabs>
          <w:tab w:val="left" w:pos="461"/>
        </w:tabs>
        <w:spacing w:line="360" w:lineRule="auto"/>
        <w:ind w:left="460"/>
        <w:jc w:val="both"/>
        <w:rPr>
          <w:rFonts w:ascii="Times New Roman" w:hAnsi="Times New Roman" w:cs="Times New Roman"/>
        </w:rPr>
      </w:pPr>
      <w:bookmarkStart w:id="12" w:name="_bookmark0"/>
      <w:bookmarkEnd w:id="12"/>
      <w:r w:rsidRPr="00773BC8">
        <w:rPr>
          <w:rFonts w:ascii="Times New Roman" w:hAnsi="Times New Roman" w:cs="Times New Roman"/>
        </w:rPr>
        <w:lastRenderedPageBreak/>
        <w:t>Introduction</w:t>
      </w:r>
    </w:p>
    <w:p w14:paraId="54D969BB" w14:textId="77777777" w:rsidR="00BC0843" w:rsidRPr="00773BC8" w:rsidRDefault="00BC0843" w:rsidP="003A41AA">
      <w:pPr>
        <w:pStyle w:val="BodyText"/>
        <w:spacing w:line="360" w:lineRule="auto"/>
        <w:jc w:val="both"/>
        <w:rPr>
          <w:rFonts w:ascii="Times New Roman" w:hAnsi="Times New Roman" w:cs="Times New Roman"/>
          <w:b/>
          <w:sz w:val="30"/>
        </w:rPr>
      </w:pPr>
    </w:p>
    <w:p w14:paraId="33BA0EAA" w14:textId="41B03416" w:rsidR="00BC0843" w:rsidRPr="00773BC8" w:rsidRDefault="00773BC8" w:rsidP="003A41AA">
      <w:pPr>
        <w:pStyle w:val="BodyText"/>
        <w:spacing w:before="229" w:line="360" w:lineRule="auto"/>
        <w:ind w:left="461" w:right="464"/>
        <w:jc w:val="both"/>
        <w:rPr>
          <w:rFonts w:ascii="Times New Roman" w:hAnsi="Times New Roman" w:cs="Times New Roman"/>
        </w:rPr>
      </w:pPr>
      <w:r>
        <w:rPr>
          <w:rFonts w:ascii="Times New Roman" w:hAnsi="Times New Roman" w:cs="Times New Roman"/>
        </w:rPr>
        <w:t xml:space="preserve">The prime objective of the document is to make a functional test plan for the developed website </w:t>
      </w:r>
      <w:r w:rsidR="006E733E">
        <w:rPr>
          <w:rFonts w:ascii="Times New Roman" w:hAnsi="Times New Roman" w:cs="Times New Roman"/>
        </w:rPr>
        <w:t>i.e.,</w:t>
      </w:r>
      <w:r>
        <w:rPr>
          <w:rFonts w:ascii="Times New Roman" w:hAnsi="Times New Roman" w:cs="Times New Roman"/>
        </w:rPr>
        <w:t xml:space="preserve"> Egypt tourism.  </w:t>
      </w:r>
      <w:r w:rsidR="006E733E">
        <w:rPr>
          <w:rFonts w:ascii="Times New Roman" w:hAnsi="Times New Roman" w:cs="Times New Roman"/>
        </w:rPr>
        <w:t xml:space="preserve">The document will discuss about the test items and critical features of the project, and which approach should be used to test the system. </w:t>
      </w:r>
      <w:r w:rsidR="000B3255">
        <w:rPr>
          <w:rFonts w:ascii="Times New Roman" w:hAnsi="Times New Roman" w:cs="Times New Roman"/>
        </w:rPr>
        <w:t xml:space="preserve">Therefore, at the end of the document </w:t>
      </w:r>
      <w:r w:rsidR="00F3256C">
        <w:rPr>
          <w:rFonts w:ascii="Times New Roman" w:hAnsi="Times New Roman" w:cs="Times New Roman"/>
        </w:rPr>
        <w:t xml:space="preserve">passing and failing criteria of the system is detailed. </w:t>
      </w:r>
    </w:p>
    <w:p w14:paraId="03D16089" w14:textId="77777777" w:rsidR="00BC0843" w:rsidRPr="00773BC8" w:rsidRDefault="00BC0843" w:rsidP="003A41AA">
      <w:pPr>
        <w:pStyle w:val="BodyText"/>
        <w:spacing w:before="2" w:line="360" w:lineRule="auto"/>
        <w:jc w:val="both"/>
        <w:rPr>
          <w:rFonts w:ascii="Times New Roman" w:hAnsi="Times New Roman" w:cs="Times New Roman"/>
          <w:sz w:val="36"/>
        </w:rPr>
      </w:pPr>
    </w:p>
    <w:p w14:paraId="61357BCC" w14:textId="5439123E" w:rsidR="000272F1" w:rsidRPr="000272F1" w:rsidRDefault="00283592" w:rsidP="003A41AA">
      <w:pPr>
        <w:pStyle w:val="Heading1"/>
        <w:numPr>
          <w:ilvl w:val="0"/>
          <w:numId w:val="2"/>
        </w:numPr>
        <w:tabs>
          <w:tab w:val="left" w:pos="462"/>
        </w:tabs>
        <w:spacing w:line="360" w:lineRule="auto"/>
        <w:ind w:hanging="361"/>
        <w:jc w:val="both"/>
        <w:rPr>
          <w:rFonts w:ascii="Times New Roman" w:hAnsi="Times New Roman" w:cs="Times New Roman"/>
        </w:rPr>
      </w:pPr>
      <w:r w:rsidRPr="00773BC8">
        <w:rPr>
          <w:rFonts w:ascii="Times New Roman" w:hAnsi="Times New Roman" w:cs="Times New Roman"/>
        </w:rPr>
        <w:t>Test</w:t>
      </w:r>
      <w:r w:rsidRPr="00773BC8">
        <w:rPr>
          <w:rFonts w:ascii="Times New Roman" w:hAnsi="Times New Roman" w:cs="Times New Roman"/>
          <w:spacing w:val="-1"/>
        </w:rPr>
        <w:t xml:space="preserve"> </w:t>
      </w:r>
      <w:r w:rsidRPr="00773BC8">
        <w:rPr>
          <w:rFonts w:ascii="Times New Roman" w:hAnsi="Times New Roman" w:cs="Times New Roman"/>
        </w:rPr>
        <w:t>items</w:t>
      </w:r>
    </w:p>
    <w:p w14:paraId="29CCEB0E" w14:textId="16A3FEF2" w:rsidR="00BC0843" w:rsidRPr="00773BC8" w:rsidRDefault="000272F1" w:rsidP="003A41AA">
      <w:pPr>
        <w:pStyle w:val="BodyText"/>
        <w:spacing w:before="228" w:line="360" w:lineRule="auto"/>
        <w:ind w:left="461" w:right="105"/>
        <w:jc w:val="both"/>
        <w:rPr>
          <w:rFonts w:ascii="Times New Roman" w:hAnsi="Times New Roman" w:cs="Times New Roman"/>
        </w:rPr>
      </w:pPr>
      <w:r>
        <w:rPr>
          <w:rFonts w:ascii="Times New Roman" w:hAnsi="Times New Roman" w:cs="Times New Roman"/>
        </w:rPr>
        <w:t xml:space="preserve">The prime purpose of website is to provide information to the user about Egypt as well as always them to upload their images on the platform. </w:t>
      </w:r>
      <w:r w:rsidR="00DF2292">
        <w:rPr>
          <w:rFonts w:ascii="Times New Roman" w:hAnsi="Times New Roman" w:cs="Times New Roman"/>
        </w:rPr>
        <w:t xml:space="preserve">Typically, testing items for the project would be considered the same. Thus, as it is a </w:t>
      </w:r>
      <w:r w:rsidR="003A41AA">
        <w:rPr>
          <w:rFonts w:ascii="Times New Roman" w:hAnsi="Times New Roman" w:cs="Times New Roman"/>
        </w:rPr>
        <w:t>small-scale</w:t>
      </w:r>
      <w:r w:rsidR="00DF2292">
        <w:rPr>
          <w:rFonts w:ascii="Times New Roman" w:hAnsi="Times New Roman" w:cs="Times New Roman"/>
        </w:rPr>
        <w:t xml:space="preserve"> project, we can consider all the use cases from the use case diagram to be considered as testing items. </w:t>
      </w:r>
    </w:p>
    <w:p w14:paraId="356247F6" w14:textId="77777777" w:rsidR="00BC0843" w:rsidRPr="00773BC8" w:rsidRDefault="00BC0843" w:rsidP="003A41AA">
      <w:pPr>
        <w:pStyle w:val="BodyText"/>
        <w:spacing w:before="2" w:line="360" w:lineRule="auto"/>
        <w:jc w:val="both"/>
        <w:rPr>
          <w:rFonts w:ascii="Times New Roman" w:hAnsi="Times New Roman" w:cs="Times New Roman"/>
          <w:sz w:val="36"/>
        </w:rPr>
      </w:pPr>
    </w:p>
    <w:p w14:paraId="166F73F9" w14:textId="77777777" w:rsidR="00BC0843" w:rsidRPr="00773BC8" w:rsidRDefault="00283592" w:rsidP="003A41AA">
      <w:pPr>
        <w:pStyle w:val="Heading1"/>
        <w:numPr>
          <w:ilvl w:val="0"/>
          <w:numId w:val="2"/>
        </w:numPr>
        <w:tabs>
          <w:tab w:val="left" w:pos="462"/>
        </w:tabs>
        <w:spacing w:line="360" w:lineRule="auto"/>
        <w:ind w:hanging="361"/>
        <w:jc w:val="both"/>
        <w:rPr>
          <w:rFonts w:ascii="Times New Roman" w:hAnsi="Times New Roman" w:cs="Times New Roman"/>
        </w:rPr>
      </w:pPr>
      <w:r w:rsidRPr="00773BC8">
        <w:rPr>
          <w:rFonts w:ascii="Times New Roman" w:hAnsi="Times New Roman" w:cs="Times New Roman"/>
        </w:rPr>
        <w:t>Features to be</w:t>
      </w:r>
      <w:r w:rsidRPr="00773BC8">
        <w:rPr>
          <w:rFonts w:ascii="Times New Roman" w:hAnsi="Times New Roman" w:cs="Times New Roman"/>
          <w:spacing w:val="-1"/>
        </w:rPr>
        <w:t xml:space="preserve"> </w:t>
      </w:r>
      <w:r w:rsidRPr="00773BC8">
        <w:rPr>
          <w:rFonts w:ascii="Times New Roman" w:hAnsi="Times New Roman" w:cs="Times New Roman"/>
        </w:rPr>
        <w:t>tested</w:t>
      </w:r>
    </w:p>
    <w:p w14:paraId="3C8116DC" w14:textId="6B437D8C" w:rsidR="00BC0843" w:rsidRPr="003A41AA" w:rsidRDefault="00283592" w:rsidP="003A41AA">
      <w:pPr>
        <w:pStyle w:val="BodyText"/>
        <w:spacing w:before="227" w:line="360" w:lineRule="auto"/>
        <w:ind w:left="101"/>
        <w:jc w:val="both"/>
        <w:rPr>
          <w:rFonts w:ascii="Times New Roman" w:hAnsi="Times New Roman" w:cs="Times New Roman"/>
        </w:rPr>
      </w:pPr>
      <w:r w:rsidRPr="00773BC8">
        <w:rPr>
          <w:rFonts w:ascii="Times New Roman" w:hAnsi="Times New Roman" w:cs="Times New Roman"/>
        </w:rPr>
        <w:t>The next use cases will be tested:</w:t>
      </w:r>
    </w:p>
    <w:p w14:paraId="0D02BA98" w14:textId="13176DF7" w:rsidR="008D03EF" w:rsidRDefault="008D03EF" w:rsidP="003A41AA">
      <w:pPr>
        <w:pStyle w:val="BodyText"/>
        <w:numPr>
          <w:ilvl w:val="0"/>
          <w:numId w:val="4"/>
        </w:numPr>
        <w:spacing w:line="360" w:lineRule="auto"/>
        <w:jc w:val="both"/>
        <w:rPr>
          <w:rFonts w:ascii="Times New Roman" w:hAnsi="Times New Roman" w:cs="Times New Roman"/>
          <w:sz w:val="22"/>
        </w:rPr>
      </w:pPr>
      <w:r>
        <w:rPr>
          <w:rFonts w:ascii="Times New Roman" w:hAnsi="Times New Roman" w:cs="Times New Roman"/>
          <w:sz w:val="22"/>
        </w:rPr>
        <w:t>Visit the homepage of the website.</w:t>
      </w:r>
    </w:p>
    <w:p w14:paraId="04E248F1" w14:textId="0055323C" w:rsidR="008D03EF" w:rsidRDefault="008D03EF" w:rsidP="003A41AA">
      <w:pPr>
        <w:pStyle w:val="BodyText"/>
        <w:numPr>
          <w:ilvl w:val="0"/>
          <w:numId w:val="4"/>
        </w:numPr>
        <w:spacing w:line="360" w:lineRule="auto"/>
        <w:jc w:val="both"/>
        <w:rPr>
          <w:rFonts w:ascii="Times New Roman" w:hAnsi="Times New Roman" w:cs="Times New Roman"/>
          <w:sz w:val="22"/>
        </w:rPr>
      </w:pPr>
      <w:r>
        <w:rPr>
          <w:rFonts w:ascii="Times New Roman" w:hAnsi="Times New Roman" w:cs="Times New Roman"/>
          <w:sz w:val="22"/>
        </w:rPr>
        <w:t>Upload picture</w:t>
      </w:r>
    </w:p>
    <w:p w14:paraId="5F74C6AA" w14:textId="6F2C1BAC" w:rsidR="008D03EF" w:rsidRDefault="008D03EF" w:rsidP="003A41AA">
      <w:pPr>
        <w:pStyle w:val="BodyText"/>
        <w:numPr>
          <w:ilvl w:val="0"/>
          <w:numId w:val="4"/>
        </w:numPr>
        <w:spacing w:line="360" w:lineRule="auto"/>
        <w:jc w:val="both"/>
        <w:rPr>
          <w:rFonts w:ascii="Times New Roman" w:hAnsi="Times New Roman" w:cs="Times New Roman"/>
          <w:sz w:val="22"/>
        </w:rPr>
      </w:pPr>
      <w:r>
        <w:rPr>
          <w:rFonts w:ascii="Times New Roman" w:hAnsi="Times New Roman" w:cs="Times New Roman"/>
          <w:sz w:val="22"/>
        </w:rPr>
        <w:t>View picture</w:t>
      </w:r>
    </w:p>
    <w:p w14:paraId="0A2E7B8A" w14:textId="3B1A8A60" w:rsidR="008D03EF" w:rsidRDefault="008D03EF" w:rsidP="003A41AA">
      <w:pPr>
        <w:pStyle w:val="BodyText"/>
        <w:numPr>
          <w:ilvl w:val="0"/>
          <w:numId w:val="4"/>
        </w:numPr>
        <w:spacing w:line="360" w:lineRule="auto"/>
        <w:jc w:val="both"/>
        <w:rPr>
          <w:rFonts w:ascii="Times New Roman" w:hAnsi="Times New Roman" w:cs="Times New Roman"/>
          <w:sz w:val="22"/>
        </w:rPr>
      </w:pPr>
      <w:r>
        <w:rPr>
          <w:rFonts w:ascii="Times New Roman" w:hAnsi="Times New Roman" w:cs="Times New Roman"/>
          <w:sz w:val="22"/>
        </w:rPr>
        <w:t>Visit the history page of the website</w:t>
      </w:r>
    </w:p>
    <w:p w14:paraId="3A002411" w14:textId="367E276B" w:rsidR="008D03EF" w:rsidRDefault="008D03EF" w:rsidP="003A41AA">
      <w:pPr>
        <w:pStyle w:val="BodyText"/>
        <w:numPr>
          <w:ilvl w:val="0"/>
          <w:numId w:val="4"/>
        </w:numPr>
        <w:spacing w:line="360" w:lineRule="auto"/>
        <w:jc w:val="both"/>
        <w:rPr>
          <w:rFonts w:ascii="Times New Roman" w:hAnsi="Times New Roman" w:cs="Times New Roman"/>
          <w:sz w:val="22"/>
        </w:rPr>
      </w:pPr>
      <w:r>
        <w:rPr>
          <w:rFonts w:ascii="Times New Roman" w:hAnsi="Times New Roman" w:cs="Times New Roman"/>
          <w:sz w:val="22"/>
        </w:rPr>
        <w:t xml:space="preserve">Visit the </w:t>
      </w:r>
      <w:r w:rsidR="00317576">
        <w:rPr>
          <w:rFonts w:ascii="Times New Roman" w:hAnsi="Times New Roman" w:cs="Times New Roman"/>
          <w:sz w:val="22"/>
        </w:rPr>
        <w:t>famous place page</w:t>
      </w:r>
    </w:p>
    <w:p w14:paraId="4AF42868" w14:textId="3A872D62" w:rsidR="00317576" w:rsidRDefault="00317576" w:rsidP="003A41AA">
      <w:pPr>
        <w:pStyle w:val="BodyText"/>
        <w:numPr>
          <w:ilvl w:val="0"/>
          <w:numId w:val="4"/>
        </w:numPr>
        <w:spacing w:line="360" w:lineRule="auto"/>
        <w:jc w:val="both"/>
        <w:rPr>
          <w:rFonts w:ascii="Times New Roman" w:hAnsi="Times New Roman" w:cs="Times New Roman"/>
          <w:sz w:val="22"/>
        </w:rPr>
      </w:pPr>
      <w:r>
        <w:rPr>
          <w:rFonts w:ascii="Times New Roman" w:hAnsi="Times New Roman" w:cs="Times New Roman"/>
          <w:sz w:val="22"/>
        </w:rPr>
        <w:t>Visit the restaurants page</w:t>
      </w:r>
    </w:p>
    <w:p w14:paraId="6EE4D148" w14:textId="12C4DADA" w:rsidR="00317576" w:rsidRDefault="00317576" w:rsidP="003A41AA">
      <w:pPr>
        <w:pStyle w:val="BodyText"/>
        <w:numPr>
          <w:ilvl w:val="0"/>
          <w:numId w:val="4"/>
        </w:numPr>
        <w:spacing w:line="360" w:lineRule="auto"/>
        <w:jc w:val="both"/>
        <w:rPr>
          <w:rFonts w:ascii="Times New Roman" w:hAnsi="Times New Roman" w:cs="Times New Roman"/>
          <w:sz w:val="22"/>
        </w:rPr>
      </w:pPr>
      <w:r>
        <w:rPr>
          <w:rFonts w:ascii="Times New Roman" w:hAnsi="Times New Roman" w:cs="Times New Roman"/>
          <w:sz w:val="22"/>
        </w:rPr>
        <w:t>Visit the economy page</w:t>
      </w:r>
    </w:p>
    <w:p w14:paraId="250C8B21" w14:textId="4FC62C7B" w:rsidR="00317576" w:rsidRDefault="00317576" w:rsidP="003A41AA">
      <w:pPr>
        <w:pStyle w:val="BodyText"/>
        <w:numPr>
          <w:ilvl w:val="0"/>
          <w:numId w:val="4"/>
        </w:numPr>
        <w:spacing w:line="360" w:lineRule="auto"/>
        <w:jc w:val="both"/>
        <w:rPr>
          <w:rFonts w:ascii="Times New Roman" w:hAnsi="Times New Roman" w:cs="Times New Roman"/>
          <w:sz w:val="22"/>
        </w:rPr>
      </w:pPr>
      <w:r>
        <w:rPr>
          <w:rFonts w:ascii="Times New Roman" w:hAnsi="Times New Roman" w:cs="Times New Roman"/>
          <w:sz w:val="22"/>
        </w:rPr>
        <w:t>Visit the geography page</w:t>
      </w:r>
    </w:p>
    <w:p w14:paraId="00A53EC2" w14:textId="07A9E8BC" w:rsidR="00317576" w:rsidRDefault="00317576" w:rsidP="003A41AA">
      <w:pPr>
        <w:pStyle w:val="BodyText"/>
        <w:numPr>
          <w:ilvl w:val="0"/>
          <w:numId w:val="4"/>
        </w:numPr>
        <w:spacing w:line="360" w:lineRule="auto"/>
        <w:jc w:val="both"/>
        <w:rPr>
          <w:rFonts w:ascii="Times New Roman" w:hAnsi="Times New Roman" w:cs="Times New Roman"/>
          <w:sz w:val="22"/>
        </w:rPr>
      </w:pPr>
      <w:r>
        <w:rPr>
          <w:rFonts w:ascii="Times New Roman" w:hAnsi="Times New Roman" w:cs="Times New Roman"/>
          <w:sz w:val="22"/>
        </w:rPr>
        <w:t>Try playing the video on the website</w:t>
      </w:r>
    </w:p>
    <w:p w14:paraId="1C5220BB" w14:textId="776AE6E4" w:rsidR="00317576" w:rsidRPr="008D03EF" w:rsidRDefault="00317576" w:rsidP="003A41AA">
      <w:pPr>
        <w:pStyle w:val="BodyText"/>
        <w:numPr>
          <w:ilvl w:val="0"/>
          <w:numId w:val="4"/>
        </w:numPr>
        <w:spacing w:line="360" w:lineRule="auto"/>
        <w:jc w:val="both"/>
        <w:rPr>
          <w:rFonts w:ascii="Times New Roman" w:hAnsi="Times New Roman" w:cs="Times New Roman"/>
          <w:sz w:val="22"/>
        </w:rPr>
      </w:pPr>
      <w:r>
        <w:rPr>
          <w:rFonts w:ascii="Times New Roman" w:hAnsi="Times New Roman" w:cs="Times New Roman"/>
          <w:sz w:val="22"/>
        </w:rPr>
        <w:t xml:space="preserve">Change the theme of the website to dark. </w:t>
      </w:r>
    </w:p>
    <w:p w14:paraId="3BF56843" w14:textId="77777777" w:rsidR="00BC0843" w:rsidRPr="00773BC8" w:rsidRDefault="00BC0843" w:rsidP="003A41AA">
      <w:pPr>
        <w:pStyle w:val="BodyText"/>
        <w:spacing w:before="2" w:line="360" w:lineRule="auto"/>
        <w:jc w:val="both"/>
        <w:rPr>
          <w:rFonts w:ascii="Times New Roman" w:hAnsi="Times New Roman" w:cs="Times New Roman"/>
          <w:sz w:val="36"/>
        </w:rPr>
      </w:pPr>
    </w:p>
    <w:p w14:paraId="50ADAD74" w14:textId="77777777" w:rsidR="00BC0843" w:rsidRPr="00773BC8" w:rsidRDefault="00283592" w:rsidP="003A41AA">
      <w:pPr>
        <w:pStyle w:val="Heading1"/>
        <w:numPr>
          <w:ilvl w:val="0"/>
          <w:numId w:val="2"/>
        </w:numPr>
        <w:tabs>
          <w:tab w:val="left" w:pos="462"/>
        </w:tabs>
        <w:spacing w:line="360" w:lineRule="auto"/>
        <w:ind w:hanging="361"/>
        <w:jc w:val="both"/>
        <w:rPr>
          <w:rFonts w:ascii="Times New Roman" w:hAnsi="Times New Roman" w:cs="Times New Roman"/>
        </w:rPr>
      </w:pPr>
      <w:r w:rsidRPr="00773BC8">
        <w:rPr>
          <w:rFonts w:ascii="Times New Roman" w:hAnsi="Times New Roman" w:cs="Times New Roman"/>
        </w:rPr>
        <w:t>Approach</w:t>
      </w:r>
    </w:p>
    <w:p w14:paraId="64974920" w14:textId="369E1D4A" w:rsidR="003A41AA" w:rsidRDefault="0033257E" w:rsidP="003A41AA">
      <w:pPr>
        <w:pStyle w:val="BodyText"/>
        <w:spacing w:before="228" w:line="360" w:lineRule="auto"/>
        <w:ind w:left="461" w:right="424"/>
        <w:jc w:val="both"/>
        <w:rPr>
          <w:rFonts w:ascii="Times New Roman" w:hAnsi="Times New Roman" w:cs="Times New Roman"/>
        </w:rPr>
      </w:pPr>
      <w:r>
        <w:rPr>
          <w:rFonts w:ascii="Times New Roman" w:hAnsi="Times New Roman" w:cs="Times New Roman"/>
        </w:rPr>
        <w:t xml:space="preserve">As it stated, as early the testing is initiated, the quality of developed system is improved. </w:t>
      </w:r>
      <w:r w:rsidR="004E4A1F">
        <w:rPr>
          <w:rFonts w:ascii="Times New Roman" w:hAnsi="Times New Roman" w:cs="Times New Roman"/>
        </w:rPr>
        <w:t xml:space="preserve">Therefore, in our opinion black box testing approach should be used </w:t>
      </w:r>
      <w:r w:rsidR="004E4A1F">
        <w:rPr>
          <w:rFonts w:ascii="Times New Roman" w:hAnsi="Times New Roman" w:cs="Times New Roman"/>
        </w:rPr>
        <w:lastRenderedPageBreak/>
        <w:t xml:space="preserve">for </w:t>
      </w:r>
      <w:r w:rsidR="00083DD2">
        <w:rPr>
          <w:rFonts w:ascii="Times New Roman" w:hAnsi="Times New Roman" w:cs="Times New Roman"/>
        </w:rPr>
        <w:t xml:space="preserve">ensuring all the aspects of the project are tested. </w:t>
      </w:r>
      <w:r w:rsidR="00F93225">
        <w:rPr>
          <w:rFonts w:ascii="Times New Roman" w:hAnsi="Times New Roman" w:cs="Times New Roman"/>
        </w:rPr>
        <w:t xml:space="preserve">Black box testing is focused on the requirements of the users and the test cases are derived from the use case of the website. </w:t>
      </w:r>
    </w:p>
    <w:p w14:paraId="6AD666D6" w14:textId="08E11105" w:rsidR="00824F8F" w:rsidRDefault="00824F8F" w:rsidP="003A41AA">
      <w:pPr>
        <w:pStyle w:val="BodyText"/>
        <w:spacing w:before="228" w:line="360" w:lineRule="auto"/>
        <w:ind w:left="461" w:right="424"/>
        <w:jc w:val="both"/>
        <w:rPr>
          <w:rFonts w:ascii="Times New Roman" w:hAnsi="Times New Roman" w:cs="Times New Roman"/>
        </w:rPr>
      </w:pPr>
      <w:r>
        <w:rPr>
          <w:rFonts w:ascii="Times New Roman" w:hAnsi="Times New Roman" w:cs="Times New Roman"/>
        </w:rPr>
        <w:t xml:space="preserve">The project includes some static pages and a dynamic page, static pages are used for displaying content on the website and dynamic page uploads pictures in the SQL database and show on the website. </w:t>
      </w:r>
      <w:r w:rsidR="00185C2D">
        <w:rPr>
          <w:rFonts w:ascii="Times New Roman" w:hAnsi="Times New Roman" w:cs="Times New Roman"/>
        </w:rPr>
        <w:t>The black box testi</w:t>
      </w:r>
      <w:r w:rsidR="00572A8F">
        <w:rPr>
          <w:rFonts w:ascii="Times New Roman" w:hAnsi="Times New Roman" w:cs="Times New Roman"/>
        </w:rPr>
        <w:t xml:space="preserve">ng mainly focuses on the input and </w:t>
      </w:r>
    </w:p>
    <w:p w14:paraId="3BD2AF87" w14:textId="7C763139" w:rsidR="00BC0843" w:rsidRDefault="00283592" w:rsidP="00572A8F">
      <w:pPr>
        <w:pStyle w:val="BodyText"/>
        <w:spacing w:before="228" w:line="360" w:lineRule="auto"/>
        <w:ind w:left="461" w:right="424"/>
        <w:jc w:val="both"/>
        <w:rPr>
          <w:rFonts w:ascii="Times New Roman" w:hAnsi="Times New Roman" w:cs="Times New Roman"/>
        </w:rPr>
      </w:pPr>
      <w:r w:rsidRPr="00773BC8">
        <w:rPr>
          <w:rFonts w:ascii="Times New Roman" w:hAnsi="Times New Roman" w:cs="Times New Roman"/>
        </w:rPr>
        <w:t>The tester will fill out the different forms in the application and analyze the system outputs. The application will check that all the fields are properly filled and will perform the desire operation.</w:t>
      </w:r>
      <w:r w:rsidR="00572A8F">
        <w:rPr>
          <w:rFonts w:ascii="Times New Roman" w:hAnsi="Times New Roman" w:cs="Times New Roman"/>
        </w:rPr>
        <w:t xml:space="preserve"> We can use different tools for performing black box testing such as QTP, Selenium, </w:t>
      </w:r>
      <w:proofErr w:type="spellStart"/>
      <w:r w:rsidR="00572A8F">
        <w:rPr>
          <w:rFonts w:ascii="Times New Roman" w:hAnsi="Times New Roman" w:cs="Times New Roman"/>
        </w:rPr>
        <w:t>Jmeter</w:t>
      </w:r>
      <w:proofErr w:type="spellEnd"/>
      <w:r w:rsidR="00572A8F">
        <w:rPr>
          <w:rFonts w:ascii="Times New Roman" w:hAnsi="Times New Roman" w:cs="Times New Roman"/>
        </w:rPr>
        <w:t xml:space="preserve"> and LoadRunner. However, in alliance to our competencies, using Selenium and Junit would be the most appropriate approach for the development. </w:t>
      </w:r>
    </w:p>
    <w:p w14:paraId="3188990A" w14:textId="6FC2BE0D" w:rsidR="00BC0843" w:rsidRPr="00384C79" w:rsidRDefault="00283592" w:rsidP="00384C79">
      <w:pPr>
        <w:pStyle w:val="Heading1"/>
        <w:numPr>
          <w:ilvl w:val="0"/>
          <w:numId w:val="2"/>
        </w:numPr>
        <w:tabs>
          <w:tab w:val="left" w:pos="462"/>
        </w:tabs>
        <w:spacing w:before="76" w:line="360" w:lineRule="auto"/>
        <w:ind w:hanging="361"/>
        <w:jc w:val="both"/>
        <w:rPr>
          <w:rFonts w:ascii="Times New Roman" w:hAnsi="Times New Roman" w:cs="Times New Roman"/>
        </w:rPr>
      </w:pPr>
      <w:bookmarkStart w:id="13" w:name="_bookmark2"/>
      <w:bookmarkEnd w:id="13"/>
      <w:r w:rsidRPr="00773BC8">
        <w:rPr>
          <w:rFonts w:ascii="Times New Roman" w:hAnsi="Times New Roman" w:cs="Times New Roman"/>
        </w:rPr>
        <w:t>Item pass/fail</w:t>
      </w:r>
      <w:r w:rsidRPr="00773BC8">
        <w:rPr>
          <w:rFonts w:ascii="Times New Roman" w:hAnsi="Times New Roman" w:cs="Times New Roman"/>
          <w:spacing w:val="-2"/>
        </w:rPr>
        <w:t xml:space="preserve"> </w:t>
      </w:r>
      <w:r w:rsidRPr="00773BC8">
        <w:rPr>
          <w:rFonts w:ascii="Times New Roman" w:hAnsi="Times New Roman" w:cs="Times New Roman"/>
        </w:rPr>
        <w:t>criteria</w:t>
      </w:r>
    </w:p>
    <w:p w14:paraId="65C8FB09" w14:textId="4C1998CB" w:rsidR="00BC0843" w:rsidRDefault="00384C79" w:rsidP="00F36E9D">
      <w:pPr>
        <w:pStyle w:val="BodyText"/>
        <w:spacing w:line="360" w:lineRule="auto"/>
        <w:ind w:left="461" w:right="90"/>
        <w:jc w:val="both"/>
        <w:rPr>
          <w:rFonts w:ascii="Times New Roman" w:hAnsi="Times New Roman" w:cs="Times New Roman"/>
        </w:rPr>
      </w:pPr>
      <w:bookmarkStart w:id="14" w:name="_Hlk76822410"/>
      <w:r>
        <w:rPr>
          <w:rFonts w:ascii="Times New Roman" w:hAnsi="Times New Roman" w:cs="Times New Roman"/>
        </w:rPr>
        <w:t xml:space="preserve">The website should be said to be passed, all the test cases only and only when it shows the expected behavior as expected in the requirement specification. </w:t>
      </w:r>
      <w:r w:rsidR="00D82397">
        <w:rPr>
          <w:rFonts w:ascii="Times New Roman" w:hAnsi="Times New Roman" w:cs="Times New Roman"/>
        </w:rPr>
        <w:t xml:space="preserve">However, if any failure or fault is detected in the system, due to any abnormal behavior or result, </w:t>
      </w:r>
      <w:r w:rsidR="00F36E9D">
        <w:rPr>
          <w:rFonts w:ascii="Times New Roman" w:hAnsi="Times New Roman" w:cs="Times New Roman"/>
        </w:rPr>
        <w:t>it</w:t>
      </w:r>
      <w:r w:rsidR="00D82397">
        <w:rPr>
          <w:rFonts w:ascii="Times New Roman" w:hAnsi="Times New Roman" w:cs="Times New Roman"/>
        </w:rPr>
        <w:t xml:space="preserve"> could be considered as fail criteria.</w:t>
      </w:r>
      <w:bookmarkEnd w:id="14"/>
      <w:r w:rsidR="00D82397">
        <w:rPr>
          <w:rFonts w:ascii="Times New Roman" w:hAnsi="Times New Roman" w:cs="Times New Roman"/>
        </w:rPr>
        <w:t xml:space="preserve"> </w:t>
      </w:r>
    </w:p>
    <w:p w14:paraId="0D077413" w14:textId="77777777" w:rsidR="002367C8" w:rsidRDefault="002367C8" w:rsidP="00F36E9D">
      <w:pPr>
        <w:pStyle w:val="BodyText"/>
        <w:spacing w:line="360" w:lineRule="auto"/>
        <w:ind w:left="461" w:right="90"/>
        <w:jc w:val="both"/>
        <w:rPr>
          <w:rFonts w:ascii="Times New Roman" w:hAnsi="Times New Roman" w:cs="Times New Roman"/>
        </w:rPr>
      </w:pPr>
    </w:p>
    <w:p w14:paraId="60694A5A" w14:textId="512B6B73" w:rsidR="002367C8" w:rsidRDefault="002367C8" w:rsidP="002367C8">
      <w:pPr>
        <w:pStyle w:val="BodyText"/>
        <w:numPr>
          <w:ilvl w:val="0"/>
          <w:numId w:val="2"/>
        </w:numPr>
        <w:spacing w:line="360" w:lineRule="auto"/>
        <w:ind w:right="90"/>
        <w:jc w:val="both"/>
        <w:rPr>
          <w:rFonts w:ascii="Times New Roman" w:hAnsi="Times New Roman" w:cs="Times New Roman"/>
          <w:b/>
          <w:bCs/>
          <w:sz w:val="28"/>
          <w:szCs w:val="28"/>
        </w:rPr>
      </w:pPr>
      <w:proofErr w:type="spellStart"/>
      <w:r w:rsidRPr="002367C8">
        <w:rPr>
          <w:rFonts w:ascii="Times New Roman" w:hAnsi="Times New Roman" w:cs="Times New Roman"/>
          <w:b/>
          <w:bCs/>
          <w:sz w:val="28"/>
          <w:szCs w:val="28"/>
        </w:rPr>
        <w:t>Github</w:t>
      </w:r>
      <w:proofErr w:type="spellEnd"/>
      <w:r w:rsidRPr="002367C8">
        <w:rPr>
          <w:rFonts w:ascii="Times New Roman" w:hAnsi="Times New Roman" w:cs="Times New Roman"/>
          <w:b/>
          <w:bCs/>
          <w:sz w:val="28"/>
          <w:szCs w:val="28"/>
        </w:rPr>
        <w:t xml:space="preserve"> repository link</w:t>
      </w:r>
      <w:r>
        <w:rPr>
          <w:rFonts w:ascii="Times New Roman" w:hAnsi="Times New Roman" w:cs="Times New Roman"/>
          <w:b/>
          <w:bCs/>
          <w:sz w:val="28"/>
          <w:szCs w:val="28"/>
        </w:rPr>
        <w:t xml:space="preserve">  </w:t>
      </w:r>
    </w:p>
    <w:p w14:paraId="09C5FEBC" w14:textId="719EBE0F" w:rsidR="002367C8" w:rsidRPr="002367C8" w:rsidRDefault="002367C8" w:rsidP="002367C8">
      <w:pPr>
        <w:pStyle w:val="BodyText"/>
        <w:ind w:firstLine="461"/>
      </w:pPr>
      <w:r w:rsidRPr="002367C8">
        <w:t>https://github.com/chetannarang123/egypt_tourism</w:t>
      </w:r>
    </w:p>
    <w:p w14:paraId="11972B3C" w14:textId="52C0541C" w:rsidR="00F36E9D" w:rsidRPr="00773BC8" w:rsidRDefault="00F36E9D" w:rsidP="00F36E9D">
      <w:pPr>
        <w:pStyle w:val="BodyText"/>
        <w:spacing w:line="360" w:lineRule="auto"/>
        <w:ind w:left="461" w:right="90"/>
        <w:jc w:val="both"/>
        <w:rPr>
          <w:rFonts w:ascii="Times New Roman" w:hAnsi="Times New Roman" w:cs="Times New Roman"/>
        </w:rPr>
      </w:pPr>
    </w:p>
    <w:sectPr w:rsidR="00F36E9D" w:rsidRPr="00773BC8">
      <w:pgSz w:w="11910" w:h="16840"/>
      <w:pgMar w:top="1340" w:right="1600" w:bottom="960" w:left="160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35F6F" w14:textId="77777777" w:rsidR="00952085" w:rsidRDefault="00952085">
      <w:r>
        <w:separator/>
      </w:r>
    </w:p>
  </w:endnote>
  <w:endnote w:type="continuationSeparator" w:id="0">
    <w:p w14:paraId="7833DAD4" w14:textId="77777777" w:rsidR="00952085" w:rsidRDefault="00952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37195" w14:textId="77777777" w:rsidR="00BC0843" w:rsidRDefault="00952085">
    <w:pPr>
      <w:pStyle w:val="BodyText"/>
      <w:spacing w:line="14" w:lineRule="auto"/>
      <w:rPr>
        <w:sz w:val="20"/>
      </w:rPr>
    </w:pPr>
    <w:r>
      <w:pict w14:anchorId="02F39340">
        <v:shapetype id="_x0000_t202" coordsize="21600,21600" o:spt="202" path="m,l,21600r21600,l21600,xe">
          <v:stroke joinstyle="miter"/>
          <v:path gradientshapeok="t" o:connecttype="rect"/>
        </v:shapetype>
        <v:shape id="_x0000_s2049" type="#_x0000_t202" style="position:absolute;margin-left:501.25pt;margin-top:792.15pt;width:12pt;height:15.3pt;z-index:-251658752;mso-position-horizontal-relative:page;mso-position-vertical-relative:page" filled="f" stroked="f">
          <v:textbox inset="0,0,0,0">
            <w:txbxContent>
              <w:p w14:paraId="5564BD44" w14:textId="77777777" w:rsidR="00BC0843" w:rsidRDefault="00283592">
                <w:pPr>
                  <w:pStyle w:val="BodyText"/>
                  <w:spacing w:before="10"/>
                  <w:ind w:left="60"/>
                  <w:rPr>
                    <w:rFonts w:ascii="Times New Roman"/>
                  </w:rPr>
                </w:pPr>
                <w:r>
                  <w:fldChar w:fldCharType="begin"/>
                </w:r>
                <w:r>
                  <w:rPr>
                    <w:rFonts w:ascii="Times New Roman"/>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50685" w14:textId="77777777" w:rsidR="00952085" w:rsidRDefault="00952085">
      <w:r>
        <w:separator/>
      </w:r>
    </w:p>
  </w:footnote>
  <w:footnote w:type="continuationSeparator" w:id="0">
    <w:p w14:paraId="17EFF531" w14:textId="77777777" w:rsidR="00952085" w:rsidRDefault="00952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80659"/>
    <w:multiLevelType w:val="multilevel"/>
    <w:tmpl w:val="47366294"/>
    <w:lvl w:ilvl="0">
      <w:start w:val="1"/>
      <w:numFmt w:val="decimal"/>
      <w:lvlText w:val="%1."/>
      <w:lvlJc w:val="left"/>
      <w:pPr>
        <w:ind w:left="461" w:hanging="360"/>
      </w:pPr>
      <w:rPr>
        <w:rFonts w:ascii="Arial" w:eastAsia="Arial" w:hAnsi="Arial" w:cs="Arial" w:hint="default"/>
        <w:b/>
        <w:bCs/>
        <w:w w:val="99"/>
        <w:sz w:val="28"/>
        <w:szCs w:val="28"/>
        <w:lang w:val="en-US" w:eastAsia="en-US" w:bidi="ar-SA"/>
      </w:rPr>
    </w:lvl>
    <w:lvl w:ilvl="1">
      <w:start w:val="1"/>
      <w:numFmt w:val="decimal"/>
      <w:lvlText w:val="%1.%2."/>
      <w:lvlJc w:val="left"/>
      <w:pPr>
        <w:ind w:left="1181" w:hanging="720"/>
      </w:pPr>
      <w:rPr>
        <w:rFonts w:ascii="Arial" w:eastAsia="Arial" w:hAnsi="Arial" w:cs="Arial" w:hint="default"/>
        <w:b/>
        <w:bCs/>
        <w:spacing w:val="-1"/>
        <w:w w:val="99"/>
        <w:sz w:val="24"/>
        <w:szCs w:val="24"/>
        <w:lang w:val="en-US" w:eastAsia="en-US" w:bidi="ar-SA"/>
      </w:rPr>
    </w:lvl>
    <w:lvl w:ilvl="2">
      <w:numFmt w:val="bullet"/>
      <w:lvlText w:val="•"/>
      <w:lvlJc w:val="left"/>
      <w:pPr>
        <w:ind w:left="2016" w:hanging="720"/>
      </w:pPr>
      <w:rPr>
        <w:rFonts w:hint="default"/>
        <w:lang w:val="en-US" w:eastAsia="en-US" w:bidi="ar-SA"/>
      </w:rPr>
    </w:lvl>
    <w:lvl w:ilvl="3">
      <w:numFmt w:val="bullet"/>
      <w:lvlText w:val="•"/>
      <w:lvlJc w:val="left"/>
      <w:pPr>
        <w:ind w:left="2852" w:hanging="720"/>
      </w:pPr>
      <w:rPr>
        <w:rFonts w:hint="default"/>
        <w:lang w:val="en-US" w:eastAsia="en-US" w:bidi="ar-SA"/>
      </w:rPr>
    </w:lvl>
    <w:lvl w:ilvl="4">
      <w:numFmt w:val="bullet"/>
      <w:lvlText w:val="•"/>
      <w:lvlJc w:val="left"/>
      <w:pPr>
        <w:ind w:left="3688" w:hanging="720"/>
      </w:pPr>
      <w:rPr>
        <w:rFonts w:hint="default"/>
        <w:lang w:val="en-US" w:eastAsia="en-US" w:bidi="ar-SA"/>
      </w:rPr>
    </w:lvl>
    <w:lvl w:ilvl="5">
      <w:numFmt w:val="bullet"/>
      <w:lvlText w:val="•"/>
      <w:lvlJc w:val="left"/>
      <w:pPr>
        <w:ind w:left="4524" w:hanging="720"/>
      </w:pPr>
      <w:rPr>
        <w:rFonts w:hint="default"/>
        <w:lang w:val="en-US" w:eastAsia="en-US" w:bidi="ar-SA"/>
      </w:rPr>
    </w:lvl>
    <w:lvl w:ilvl="6">
      <w:numFmt w:val="bullet"/>
      <w:lvlText w:val="•"/>
      <w:lvlJc w:val="left"/>
      <w:pPr>
        <w:ind w:left="5360" w:hanging="720"/>
      </w:pPr>
      <w:rPr>
        <w:rFonts w:hint="default"/>
        <w:lang w:val="en-US" w:eastAsia="en-US" w:bidi="ar-SA"/>
      </w:rPr>
    </w:lvl>
    <w:lvl w:ilvl="7">
      <w:numFmt w:val="bullet"/>
      <w:lvlText w:val="•"/>
      <w:lvlJc w:val="left"/>
      <w:pPr>
        <w:ind w:left="6196" w:hanging="720"/>
      </w:pPr>
      <w:rPr>
        <w:rFonts w:hint="default"/>
        <w:lang w:val="en-US" w:eastAsia="en-US" w:bidi="ar-SA"/>
      </w:rPr>
    </w:lvl>
    <w:lvl w:ilvl="8">
      <w:numFmt w:val="bullet"/>
      <w:lvlText w:val="•"/>
      <w:lvlJc w:val="left"/>
      <w:pPr>
        <w:ind w:left="7032" w:hanging="720"/>
      </w:pPr>
      <w:rPr>
        <w:rFonts w:hint="default"/>
        <w:lang w:val="en-US" w:eastAsia="en-US" w:bidi="ar-SA"/>
      </w:rPr>
    </w:lvl>
  </w:abstractNum>
  <w:abstractNum w:abstractNumId="1" w15:restartNumberingAfterBreak="0">
    <w:nsid w:val="37CF3FA2"/>
    <w:multiLevelType w:val="multilevel"/>
    <w:tmpl w:val="49D00AB2"/>
    <w:lvl w:ilvl="0">
      <w:start w:val="1"/>
      <w:numFmt w:val="decimal"/>
      <w:lvlText w:val="%1."/>
      <w:lvlJc w:val="left"/>
      <w:pPr>
        <w:ind w:left="581" w:hanging="480"/>
      </w:pPr>
      <w:rPr>
        <w:rFonts w:ascii="Arial" w:eastAsia="Arial" w:hAnsi="Arial" w:cs="Arial" w:hint="default"/>
        <w:b/>
        <w:bCs/>
        <w:i/>
        <w:spacing w:val="-1"/>
        <w:w w:val="100"/>
        <w:sz w:val="24"/>
        <w:szCs w:val="24"/>
        <w:lang w:val="en-US" w:eastAsia="en-US" w:bidi="ar-SA"/>
      </w:rPr>
    </w:lvl>
    <w:lvl w:ilvl="1">
      <w:start w:val="1"/>
      <w:numFmt w:val="decimal"/>
      <w:lvlText w:val="%1.%2."/>
      <w:lvlJc w:val="left"/>
      <w:pPr>
        <w:ind w:left="1061" w:hanging="720"/>
      </w:pPr>
      <w:rPr>
        <w:rFonts w:ascii="Arial" w:eastAsia="Arial" w:hAnsi="Arial" w:cs="Arial" w:hint="default"/>
        <w:b/>
        <w:bCs/>
        <w:w w:val="99"/>
        <w:sz w:val="22"/>
        <w:szCs w:val="22"/>
        <w:lang w:val="en-US" w:eastAsia="en-US" w:bidi="ar-SA"/>
      </w:rPr>
    </w:lvl>
    <w:lvl w:ilvl="2">
      <w:numFmt w:val="bullet"/>
      <w:lvlText w:val="•"/>
      <w:lvlJc w:val="left"/>
      <w:pPr>
        <w:ind w:left="1909" w:hanging="720"/>
      </w:pPr>
      <w:rPr>
        <w:rFonts w:hint="default"/>
        <w:lang w:val="en-US" w:eastAsia="en-US" w:bidi="ar-SA"/>
      </w:rPr>
    </w:lvl>
    <w:lvl w:ilvl="3">
      <w:numFmt w:val="bullet"/>
      <w:lvlText w:val="•"/>
      <w:lvlJc w:val="left"/>
      <w:pPr>
        <w:ind w:left="2758" w:hanging="720"/>
      </w:pPr>
      <w:rPr>
        <w:rFonts w:hint="default"/>
        <w:lang w:val="en-US" w:eastAsia="en-US" w:bidi="ar-SA"/>
      </w:rPr>
    </w:lvl>
    <w:lvl w:ilvl="4">
      <w:numFmt w:val="bullet"/>
      <w:lvlText w:val="•"/>
      <w:lvlJc w:val="left"/>
      <w:pPr>
        <w:ind w:left="3608" w:hanging="720"/>
      </w:pPr>
      <w:rPr>
        <w:rFonts w:hint="default"/>
        <w:lang w:val="en-US" w:eastAsia="en-US" w:bidi="ar-SA"/>
      </w:rPr>
    </w:lvl>
    <w:lvl w:ilvl="5">
      <w:numFmt w:val="bullet"/>
      <w:lvlText w:val="•"/>
      <w:lvlJc w:val="left"/>
      <w:pPr>
        <w:ind w:left="4457" w:hanging="720"/>
      </w:pPr>
      <w:rPr>
        <w:rFonts w:hint="default"/>
        <w:lang w:val="en-US" w:eastAsia="en-US" w:bidi="ar-SA"/>
      </w:rPr>
    </w:lvl>
    <w:lvl w:ilvl="6">
      <w:numFmt w:val="bullet"/>
      <w:lvlText w:val="•"/>
      <w:lvlJc w:val="left"/>
      <w:pPr>
        <w:ind w:left="5306" w:hanging="720"/>
      </w:pPr>
      <w:rPr>
        <w:rFonts w:hint="default"/>
        <w:lang w:val="en-US" w:eastAsia="en-US" w:bidi="ar-SA"/>
      </w:rPr>
    </w:lvl>
    <w:lvl w:ilvl="7">
      <w:numFmt w:val="bullet"/>
      <w:lvlText w:val="•"/>
      <w:lvlJc w:val="left"/>
      <w:pPr>
        <w:ind w:left="6156" w:hanging="720"/>
      </w:pPr>
      <w:rPr>
        <w:rFonts w:hint="default"/>
        <w:lang w:val="en-US" w:eastAsia="en-US" w:bidi="ar-SA"/>
      </w:rPr>
    </w:lvl>
    <w:lvl w:ilvl="8">
      <w:numFmt w:val="bullet"/>
      <w:lvlText w:val="•"/>
      <w:lvlJc w:val="left"/>
      <w:pPr>
        <w:ind w:left="7005" w:hanging="720"/>
      </w:pPr>
      <w:rPr>
        <w:rFonts w:hint="default"/>
        <w:lang w:val="en-US" w:eastAsia="en-US" w:bidi="ar-SA"/>
      </w:rPr>
    </w:lvl>
  </w:abstractNum>
  <w:abstractNum w:abstractNumId="2" w15:restartNumberingAfterBreak="0">
    <w:nsid w:val="54AF12A1"/>
    <w:multiLevelType w:val="hybridMultilevel"/>
    <w:tmpl w:val="B64C3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DD4241"/>
    <w:multiLevelType w:val="hybridMultilevel"/>
    <w:tmpl w:val="081A471A"/>
    <w:lvl w:ilvl="0" w:tplc="268E7AFA">
      <w:numFmt w:val="bullet"/>
      <w:lvlText w:val="•"/>
      <w:lvlJc w:val="left"/>
      <w:pPr>
        <w:ind w:left="821" w:hanging="361"/>
      </w:pPr>
      <w:rPr>
        <w:rFonts w:ascii="Times New Roman" w:eastAsia="Times New Roman" w:hAnsi="Times New Roman" w:cs="Times New Roman" w:hint="default"/>
        <w:w w:val="99"/>
        <w:sz w:val="24"/>
        <w:szCs w:val="24"/>
        <w:lang w:val="en-US" w:eastAsia="en-US" w:bidi="ar-SA"/>
      </w:rPr>
    </w:lvl>
    <w:lvl w:ilvl="1" w:tplc="361C4364">
      <w:numFmt w:val="bullet"/>
      <w:lvlText w:val="•"/>
      <w:lvlJc w:val="left"/>
      <w:pPr>
        <w:ind w:left="1608" w:hanging="361"/>
      </w:pPr>
      <w:rPr>
        <w:rFonts w:hint="default"/>
        <w:lang w:val="en-US" w:eastAsia="en-US" w:bidi="ar-SA"/>
      </w:rPr>
    </w:lvl>
    <w:lvl w:ilvl="2" w:tplc="C756CE80">
      <w:numFmt w:val="bullet"/>
      <w:lvlText w:val="•"/>
      <w:lvlJc w:val="left"/>
      <w:pPr>
        <w:ind w:left="2396" w:hanging="361"/>
      </w:pPr>
      <w:rPr>
        <w:rFonts w:hint="default"/>
        <w:lang w:val="en-US" w:eastAsia="en-US" w:bidi="ar-SA"/>
      </w:rPr>
    </w:lvl>
    <w:lvl w:ilvl="3" w:tplc="95BA8C18">
      <w:numFmt w:val="bullet"/>
      <w:lvlText w:val="•"/>
      <w:lvlJc w:val="left"/>
      <w:pPr>
        <w:ind w:left="3185" w:hanging="361"/>
      </w:pPr>
      <w:rPr>
        <w:rFonts w:hint="default"/>
        <w:lang w:val="en-US" w:eastAsia="en-US" w:bidi="ar-SA"/>
      </w:rPr>
    </w:lvl>
    <w:lvl w:ilvl="4" w:tplc="057CCF32">
      <w:numFmt w:val="bullet"/>
      <w:lvlText w:val="•"/>
      <w:lvlJc w:val="left"/>
      <w:pPr>
        <w:ind w:left="3973" w:hanging="361"/>
      </w:pPr>
      <w:rPr>
        <w:rFonts w:hint="default"/>
        <w:lang w:val="en-US" w:eastAsia="en-US" w:bidi="ar-SA"/>
      </w:rPr>
    </w:lvl>
    <w:lvl w:ilvl="5" w:tplc="5D50569A">
      <w:numFmt w:val="bullet"/>
      <w:lvlText w:val="•"/>
      <w:lvlJc w:val="left"/>
      <w:pPr>
        <w:ind w:left="4762" w:hanging="361"/>
      </w:pPr>
      <w:rPr>
        <w:rFonts w:hint="default"/>
        <w:lang w:val="en-US" w:eastAsia="en-US" w:bidi="ar-SA"/>
      </w:rPr>
    </w:lvl>
    <w:lvl w:ilvl="6" w:tplc="CB7A9B54">
      <w:numFmt w:val="bullet"/>
      <w:lvlText w:val="•"/>
      <w:lvlJc w:val="left"/>
      <w:pPr>
        <w:ind w:left="5550" w:hanging="361"/>
      </w:pPr>
      <w:rPr>
        <w:rFonts w:hint="default"/>
        <w:lang w:val="en-US" w:eastAsia="en-US" w:bidi="ar-SA"/>
      </w:rPr>
    </w:lvl>
    <w:lvl w:ilvl="7" w:tplc="80189302">
      <w:numFmt w:val="bullet"/>
      <w:lvlText w:val="•"/>
      <w:lvlJc w:val="left"/>
      <w:pPr>
        <w:ind w:left="6339" w:hanging="361"/>
      </w:pPr>
      <w:rPr>
        <w:rFonts w:hint="default"/>
        <w:lang w:val="en-US" w:eastAsia="en-US" w:bidi="ar-SA"/>
      </w:rPr>
    </w:lvl>
    <w:lvl w:ilvl="8" w:tplc="1DDAA068">
      <w:numFmt w:val="bullet"/>
      <w:lvlText w:val="•"/>
      <w:lvlJc w:val="left"/>
      <w:pPr>
        <w:ind w:left="7127" w:hanging="361"/>
      </w:pPr>
      <w:rPr>
        <w:rFonts w:hint="default"/>
        <w:lang w:val="en-US" w:eastAsia="en-US" w:bidi="ar-SA"/>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tan Narang">
    <w15:presenceInfo w15:providerId="None" w15:userId="Chetan Nar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C0843"/>
    <w:rsid w:val="000272F1"/>
    <w:rsid w:val="00083DD2"/>
    <w:rsid w:val="000B3255"/>
    <w:rsid w:val="000C0D6E"/>
    <w:rsid w:val="00185C2D"/>
    <w:rsid w:val="002367C8"/>
    <w:rsid w:val="00283592"/>
    <w:rsid w:val="002E3154"/>
    <w:rsid w:val="00317576"/>
    <w:rsid w:val="0033257E"/>
    <w:rsid w:val="00384C79"/>
    <w:rsid w:val="003A41AA"/>
    <w:rsid w:val="004E4A1F"/>
    <w:rsid w:val="00572A8F"/>
    <w:rsid w:val="006E733E"/>
    <w:rsid w:val="00773BC8"/>
    <w:rsid w:val="00824F8F"/>
    <w:rsid w:val="008D03EF"/>
    <w:rsid w:val="00952085"/>
    <w:rsid w:val="00986910"/>
    <w:rsid w:val="00A16B7D"/>
    <w:rsid w:val="00BC0843"/>
    <w:rsid w:val="00D82397"/>
    <w:rsid w:val="00DF2292"/>
    <w:rsid w:val="00F3256C"/>
    <w:rsid w:val="00F36E9D"/>
    <w:rsid w:val="00F639EC"/>
    <w:rsid w:val="00F93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7DC8D0"/>
  <w15:docId w15:val="{E65E432D-9504-4F20-AF62-94988D1A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61" w:hanging="361"/>
      <w:outlineLvl w:val="0"/>
    </w:pPr>
    <w:rPr>
      <w:b/>
      <w:bCs/>
      <w:sz w:val="28"/>
      <w:szCs w:val="28"/>
    </w:rPr>
  </w:style>
  <w:style w:type="paragraph" w:styleId="Heading2">
    <w:name w:val="heading 2"/>
    <w:basedOn w:val="Normal"/>
    <w:uiPriority w:val="9"/>
    <w:unhideWhenUsed/>
    <w:qFormat/>
    <w:pPr>
      <w:ind w:left="1181" w:hanging="721"/>
      <w:outlineLvl w:val="1"/>
    </w:pPr>
    <w:rPr>
      <w:b/>
      <w:bCs/>
      <w:sz w:val="24"/>
      <w:szCs w:val="24"/>
    </w:rPr>
  </w:style>
  <w:style w:type="paragraph" w:styleId="Heading3">
    <w:name w:val="heading 3"/>
    <w:basedOn w:val="Normal"/>
    <w:uiPriority w:val="9"/>
    <w:unhideWhenUsed/>
    <w:qFormat/>
    <w:pPr>
      <w:ind w:left="581" w:right="108" w:hanging="582"/>
      <w:jc w:val="right"/>
      <w:outlineLvl w:val="2"/>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533" w:right="530"/>
      <w:jc w:val="center"/>
    </w:pPr>
    <w:rPr>
      <w:b/>
      <w:bCs/>
      <w:sz w:val="44"/>
      <w:szCs w:val="44"/>
    </w:rPr>
  </w:style>
  <w:style w:type="paragraph" w:styleId="ListParagraph">
    <w:name w:val="List Paragraph"/>
    <w:basedOn w:val="Normal"/>
    <w:uiPriority w:val="1"/>
    <w:qFormat/>
    <w:pPr>
      <w:ind w:left="1181"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 Javier Ramos Rodriguez</dc:creator>
  <cp:lastModifiedBy>Chetan Narang</cp:lastModifiedBy>
  <cp:revision>19</cp:revision>
  <dcterms:created xsi:type="dcterms:W3CDTF">2021-07-08T18:28:00Z</dcterms:created>
  <dcterms:modified xsi:type="dcterms:W3CDTF">2021-07-10T19:15:00Z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2006-08-11T00:00:00Z</vt:filetime>
  </property>
  <property fmtid="{D5CDD505-2E9C-101B-9397-08002B2CF9AE}" pid="3" name="Creator">
    <vt:lpwstr>Acrobat PDFMaker 7.0 para Word</vt:lpwstr>
  </property>
  <property fmtid="{D5CDD505-2E9C-101B-9397-08002B2CF9AE}" pid="4" name="LastSaved">
    <vt:filetime>2021-07-08T00:00:00Z</vt:filetime>
  </property>
</Properties>
</file>